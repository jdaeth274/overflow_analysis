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14E" w:rsidP="258A76E2" w:rsidRDefault="758209D3" w14:paraId="5E5787A5" w14:textId="023D7C9F">
      <w:pPr>
        <w:jc w:val="center"/>
        <w:rPr>
          <w:b/>
          <w:bCs/>
          <w:sz w:val="24"/>
          <w:szCs w:val="24"/>
          <w:u w:val="single"/>
        </w:rPr>
      </w:pPr>
      <w:r w:rsidRPr="1C587666">
        <w:rPr>
          <w:b/>
          <w:bCs/>
          <w:sz w:val="24"/>
          <w:szCs w:val="24"/>
          <w:u w:val="single"/>
        </w:rPr>
        <w:t>Data sources for modelling:</w:t>
      </w:r>
    </w:p>
    <w:p w:rsidR="21B12FA4" w:rsidP="258A76E2" w:rsidRDefault="5150A60E" w14:paraId="570F641A" w14:textId="5FACF371">
      <w:pPr>
        <w:rPr>
          <w:sz w:val="24"/>
          <w:szCs w:val="24"/>
          <w:u w:val="single"/>
        </w:rPr>
      </w:pPr>
      <w:r w:rsidRPr="1C587666">
        <w:rPr>
          <w:sz w:val="24"/>
          <w:szCs w:val="24"/>
          <w:u w:val="single"/>
        </w:rPr>
        <w:t>Overview</w:t>
      </w:r>
      <w:r w:rsidRPr="1C587666" w:rsidR="3344CA97">
        <w:rPr>
          <w:sz w:val="24"/>
          <w:szCs w:val="24"/>
          <w:u w:val="single"/>
        </w:rPr>
        <w:t>:</w:t>
      </w:r>
    </w:p>
    <w:p w:rsidR="00605449" w:rsidP="2B146D29" w:rsidRDefault="76A96367" w14:paraId="65A89E6D" w14:textId="3C3169B6">
      <w:pPr>
        <w:pStyle w:val="Normal"/>
        <w:rPr>
          <w:sz w:val="24"/>
          <w:szCs w:val="24"/>
        </w:rPr>
      </w:pPr>
      <w:r w:rsidRPr="2B146D29" w:rsidR="76A96367">
        <w:rPr>
          <w:sz w:val="24"/>
          <w:szCs w:val="24"/>
        </w:rPr>
        <w:t xml:space="preserve">Below are brief descriptions of the data sheets </w:t>
      </w:r>
      <w:r w:rsidRPr="2B146D29" w:rsidR="2F781E71">
        <w:rPr>
          <w:sz w:val="24"/>
          <w:szCs w:val="24"/>
        </w:rPr>
        <w:t>used as input for the optimal schedule dynamic programming model</w:t>
      </w:r>
      <w:r w:rsidRPr="2B146D29" w:rsidR="0073386C">
        <w:rPr>
          <w:sz w:val="24"/>
          <w:szCs w:val="24"/>
        </w:rPr>
        <w:t xml:space="preserve"> as well as the processes</w:t>
      </w:r>
      <w:r w:rsidRPr="2B146D29" w:rsidR="00AE4AFF">
        <w:rPr>
          <w:sz w:val="24"/>
          <w:szCs w:val="24"/>
        </w:rPr>
        <w:t xml:space="preserve"> and methodologies used to produce those data. </w:t>
      </w:r>
      <w:commentRangeStart w:id="0"/>
      <w:r w:rsidRPr="2B146D29" w:rsidR="00AE4AFF">
        <w:rPr>
          <w:sz w:val="24"/>
          <w:szCs w:val="24"/>
        </w:rPr>
        <w:t>This document should be read in conjunction with the technical appendix of the report</w:t>
      </w:r>
      <w:r w:rsidRPr="2B146D29" w:rsidR="393DB7E9">
        <w:rPr>
          <w:sz w:val="24"/>
          <w:szCs w:val="24"/>
        </w:rPr>
        <w:t xml:space="preserve"> (https://www.imperial.ac.uk/mrc-global-infectious-disease-analysis/covid-19/report-40-hospital-scheduling/)</w:t>
      </w:r>
      <w:r w:rsidRPr="2B146D29" w:rsidR="00D54C85">
        <w:rPr>
          <w:sz w:val="24"/>
          <w:szCs w:val="24"/>
        </w:rPr>
        <w:t xml:space="preserve"> and </w:t>
      </w:r>
      <w:r w:rsidRPr="2B146D29" w:rsidR="005E18FF">
        <w:rPr>
          <w:sz w:val="24"/>
          <w:szCs w:val="24"/>
        </w:rPr>
        <w:t>the</w:t>
      </w:r>
      <w:r w:rsidRPr="2B146D29" w:rsidR="00D54C85">
        <w:rPr>
          <w:sz w:val="24"/>
          <w:szCs w:val="24"/>
        </w:rPr>
        <w:t xml:space="preserve"> dictionar</w:t>
      </w:r>
      <w:r w:rsidRPr="2B146D29" w:rsidR="005E18FF">
        <w:rPr>
          <w:sz w:val="24"/>
          <w:szCs w:val="24"/>
        </w:rPr>
        <w:t xml:space="preserve">ies of the different datasets used namely: HES, </w:t>
      </w:r>
      <w:r w:rsidRPr="2B146D29" w:rsidR="005E18FF">
        <w:rPr>
          <w:sz w:val="24"/>
          <w:szCs w:val="24"/>
        </w:rPr>
        <w:t>2020 NHS Electronic Staff Record dataset</w:t>
      </w:r>
      <w:r w:rsidRPr="2B146D29" w:rsidR="4E7EA4EF">
        <w:rPr>
          <w:sz w:val="24"/>
          <w:szCs w:val="24"/>
        </w:rPr>
        <w:t xml:space="preserve"> (</w:t>
      </w:r>
      <w:hyperlink r:id="R9fcc6105248e4175">
        <w:r w:rsidRPr="2B146D29" w:rsidR="4E7EA4EF">
          <w:rPr>
            <w:rStyle w:val="Hyperlink"/>
            <w:sz w:val="24"/>
            <w:szCs w:val="24"/>
          </w:rPr>
          <w:t>https://digital.nhs.uk/binaries/content/assets/website-assets/data-and-information/data-tools-and-services/data-services/hospital-episode-statistics/hes-data-dictionary/dd-apc_v12.pdf</w:t>
        </w:r>
      </w:hyperlink>
      <w:r w:rsidRPr="2B146D29" w:rsidR="4E7EA4EF">
        <w:rPr>
          <w:sz w:val="24"/>
          <w:szCs w:val="24"/>
        </w:rPr>
        <w:t xml:space="preserve">) </w:t>
      </w:r>
      <w:r w:rsidRPr="2B146D29" w:rsidR="005E18FF">
        <w:rPr>
          <w:sz w:val="24"/>
          <w:szCs w:val="24"/>
        </w:rPr>
        <w:t xml:space="preserve">; March 2020 </w:t>
      </w:r>
      <w:r w:rsidRPr="2B146D29" w:rsidR="005E18FF">
        <w:rPr>
          <w:rFonts w:ascii="Calibri" w:hAnsi="Calibri" w:eastAsia="Calibri" w:cs="Calibri"/>
          <w:sz w:val="24"/>
          <w:szCs w:val="24"/>
        </w:rPr>
        <w:t>Quarterly Bed Availability and Occupancy Dataset (KH03 dataset)</w:t>
      </w:r>
      <w:r w:rsidRPr="2B146D29" w:rsidR="78CD3079">
        <w:rPr>
          <w:rFonts w:ascii="Calibri" w:hAnsi="Calibri" w:eastAsia="Calibri" w:cs="Calibri"/>
          <w:sz w:val="24"/>
          <w:szCs w:val="24"/>
        </w:rPr>
        <w:t xml:space="preserve"> (</w:t>
      </w:r>
      <w:hyperlink r:id="R9a383d37d598459e">
        <w:r w:rsidRPr="2B146D29" w:rsidR="78CD3079">
          <w:rPr>
            <w:rStyle w:val="Hyperlink"/>
            <w:rFonts w:ascii="Calibri" w:hAnsi="Calibri" w:eastAsia="Calibri" w:cs="Calibri"/>
            <w:sz w:val="24"/>
            <w:szCs w:val="24"/>
          </w:rPr>
          <w:t>https://www.england.nhs.uk/statistics/wp-content/uploads/sites/2/2020/06/KH03-Guidance-June-2020-FINAL.pdf</w:t>
        </w:r>
      </w:hyperlink>
      <w:r w:rsidRPr="2B146D29" w:rsidR="78CD3079">
        <w:rPr>
          <w:rFonts w:ascii="Calibri" w:hAnsi="Calibri" w:eastAsia="Calibri" w:cs="Calibri"/>
          <w:sz w:val="24"/>
          <w:szCs w:val="24"/>
        </w:rPr>
        <w:t xml:space="preserve">) </w:t>
      </w:r>
      <w:r w:rsidRPr="2B146D29" w:rsidR="005E18FF">
        <w:rPr>
          <w:rFonts w:ascii="Calibri" w:hAnsi="Calibri" w:eastAsia="Calibri" w:cs="Calibri"/>
          <w:sz w:val="24"/>
          <w:szCs w:val="24"/>
        </w:rPr>
        <w:t>; February 2020 Critical Care Monthly Situation Reports dataset</w:t>
      </w:r>
      <w:r w:rsidRPr="2B146D29" w:rsidR="10DAF3A4">
        <w:rPr>
          <w:rFonts w:ascii="Calibri" w:hAnsi="Calibri" w:eastAsia="Calibri" w:cs="Calibri"/>
          <w:sz w:val="24"/>
          <w:szCs w:val="24"/>
        </w:rPr>
        <w:t xml:space="preserve"> (</w:t>
      </w:r>
      <w:hyperlink r:id="R36add999e66c41c6">
        <w:r w:rsidRPr="2B146D29" w:rsidR="10DAF3A4">
          <w:rPr>
            <w:rStyle w:val="Hyperlink"/>
            <w:rFonts w:ascii="Calibri" w:hAnsi="Calibri" w:eastAsia="Calibri" w:cs="Calibri"/>
            <w:sz w:val="24"/>
            <w:szCs w:val="24"/>
          </w:rPr>
          <w:t>https://digital.nhs.uk/binaries/content/assets/legacy/pdf/h/t/msitreps_guidance.pdf</w:t>
        </w:r>
      </w:hyperlink>
      <w:r w:rsidRPr="2B146D29" w:rsidR="10DAF3A4">
        <w:rPr>
          <w:rFonts w:ascii="Calibri" w:hAnsi="Calibri" w:eastAsia="Calibri" w:cs="Calibri"/>
          <w:sz w:val="24"/>
          <w:szCs w:val="24"/>
        </w:rPr>
        <w:t xml:space="preserve"> </w:t>
      </w:r>
      <w:r w:rsidRPr="2B146D29" w:rsidR="008C69B2">
        <w:rPr>
          <w:rFonts w:ascii="Calibri" w:hAnsi="Calibri" w:eastAsia="Calibri" w:cs="Calibri"/>
          <w:sz w:val="24"/>
          <w:szCs w:val="24"/>
        </w:rPr>
        <w:t xml:space="preserve">; </w:t>
      </w:r>
      <w:r w:rsidRPr="2B146D29" w:rsidR="008C69B2">
        <w:rPr>
          <w:sz w:val="24"/>
          <w:szCs w:val="24"/>
        </w:rPr>
        <w:t>Organisational Reference Cost Schedule (RCS), and the National RCS</w:t>
      </w:r>
      <w:r w:rsidRPr="2B146D29" w:rsidR="78210A6A">
        <w:rPr>
          <w:sz w:val="24"/>
          <w:szCs w:val="24"/>
        </w:rPr>
        <w:t xml:space="preserve"> (</w:t>
      </w:r>
      <w:hyperlink r:id="R6aef18e2ca2b49dd">
        <w:r w:rsidRPr="2B146D29" w:rsidR="78210A6A">
          <w:rPr>
            <w:rStyle w:val="Hyperlink"/>
            <w:sz w:val="24"/>
            <w:szCs w:val="24"/>
          </w:rPr>
          <w:t>https://www.england.nhs.uk/national-cost-collection/</w:t>
        </w:r>
      </w:hyperlink>
      <w:r w:rsidRPr="2B146D29" w:rsidR="78210A6A">
        <w:rPr>
          <w:sz w:val="24"/>
          <w:szCs w:val="24"/>
        </w:rPr>
        <w:t xml:space="preserve">) </w:t>
      </w:r>
      <w:r w:rsidRPr="2B146D29" w:rsidR="008C69B2">
        <w:rPr>
          <w:sz w:val="24"/>
          <w:szCs w:val="24"/>
        </w:rPr>
        <w:t xml:space="preserve">. </w:t>
      </w:r>
      <w:commentRangeEnd w:id="0"/>
      <w:r>
        <w:rPr>
          <w:rStyle w:val="CommentReference"/>
        </w:rPr>
        <w:commentReference w:id="0"/>
      </w:r>
    </w:p>
    <w:p w:rsidR="00605449" w:rsidP="00605449" w:rsidRDefault="00605449" w14:paraId="31F074B5" w14:textId="77777777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Data processing and release were in accordance with the Code of Practice at Imperial College London (</w:t>
      </w:r>
      <w:r w:rsidRPr="2B146D29">
        <w:rPr>
          <w:color w:val="2B579A"/>
        </w:rPr>
        <w:fldChar w:fldCharType="begin"/>
      </w:r>
      <w:r>
        <w:instrText xml:space="preserve">HYPERLINK "https://www.imperial.ac.uk/admin-services/secretariat/information-governance/data-protection/our-policy/codes-of-practice/code-of-practice-1---handling-of-personal-data/" </w:instrText>
      </w:r>
      <w:r w:rsidRPr="2B146D29">
        <w:rPr>
          <w:color w:val="2B579A"/>
        </w:rPr>
        <w:fldChar w:fldCharType="separate"/>
      </w:r>
      <w:r w:rsidRPr="2B146D29" w:rsidR="00605449">
        <w:rPr>
          <w:rStyle w:val="Hyperlink"/>
          <w:rFonts w:ascii="Calibri" w:hAnsi="Calibri" w:eastAsia="Calibri" w:cs="Calibri"/>
          <w:lang w:val="en-US"/>
        </w:rPr>
        <w:t>https://www.imperial.ac.uk/admin-services/secretariat/information-governance/data-protection/our-policy/codes-of-practice/code-of-practice-1---handling-of-personal-data/</w:t>
      </w:r>
      <w:r w:rsidRPr="2B146D29">
        <w:rPr>
          <w:color w:val="2B579A"/>
        </w:rPr>
        <w:fldChar w:fldCharType="end"/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)</w:t>
      </w:r>
    </w:p>
    <w:p w:rsidR="00605449" w:rsidP="1C587666" w:rsidRDefault="00605449" w14:paraId="7A7692F3" w14:textId="073AA636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Data used 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by Health Foundation staff 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for this analysis were </w:t>
      </w:r>
      <w:proofErr w:type="spellStart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anonymised</w:t>
      </w:r>
      <w:proofErr w:type="spellEnd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in line with the ICO's </w:t>
      </w:r>
      <w:proofErr w:type="spellStart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Anonymisation</w:t>
      </w:r>
      <w:proofErr w:type="spellEnd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Code of Practice. The data w</w:t>
      </w:r>
      <w:r w:rsidRPr="2B146D29" w:rsidR="003918B1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as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accessed in The Health Foundation's Secure Data Environment; a secure data analysis facility (accredited with the ISO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-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27001 information security </w:t>
      </w:r>
      <w:proofErr w:type="gramStart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standard, and</w:t>
      </w:r>
      <w:proofErr w:type="gramEnd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recognised</w:t>
      </w:r>
      <w:proofErr w:type="spellEnd"/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for the NHS Digital Data Security and Protection Toolkit). No information that could directly identify a patient or other individual </w:t>
      </w:r>
      <w:r w:rsidRPr="2B146D29" w:rsidR="00EB2841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was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used.</w:t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Statistical results were released in accordance with the </w:t>
      </w:r>
      <w:r w:rsidRPr="2B146D2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fldChar w:fldCharType="begin"/>
      </w:r>
      <w:r w:rsidRPr="2B146D2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instrText xml:space="preserve"> HYPERLINK "https://ukdataservice.ac.uk/media/622521/thf_datareport_aw_web.pdf" </w:instrText>
      </w:r>
      <w:r w:rsidRPr="2B146D2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fldChar w:fldCharType="separate"/>
      </w:r>
      <w:r w:rsidRPr="2B146D29" w:rsidR="00605449">
        <w:rPr>
          <w:rStyle w:val="Hyperlink"/>
          <w:rFonts w:ascii="Calibri" w:hAnsi="Calibri" w:eastAsia="Calibri" w:cs="Calibri"/>
          <w:sz w:val="24"/>
          <w:szCs w:val="24"/>
          <w:lang w:val="en-US"/>
        </w:rPr>
        <w:t>Handbook for Statistical Disclosure Control for Outputs</w:t>
      </w:r>
      <w:r w:rsidRPr="2B146D2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fldChar w:fldCharType="end"/>
      </w:r>
      <w:r w:rsidRPr="2B146D29" w:rsidR="0060544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.</w:t>
      </w:r>
    </w:p>
    <w:p w:rsidRPr="004463A3" w:rsidR="00D9535B" w:rsidP="1C587666" w:rsidRDefault="004463A3" w14:paraId="00473161" w14:textId="4511EF0D">
      <w:pPr>
        <w:rPr>
          <w:rFonts w:ascii="Calibri" w:hAnsi="Calibri" w:eastAsia="Calibri" w:cs="Calibri"/>
          <w:color w:val="000000" w:themeColor="text1"/>
          <w:sz w:val="24"/>
          <w:szCs w:val="24"/>
          <w:u w:val="single"/>
          <w:lang w:val="en-US"/>
        </w:rPr>
      </w:pPr>
      <w:r w:rsidRPr="004463A3"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u w:val="single"/>
          <w:lang w:val="en-US"/>
        </w:rPr>
        <w:t>Datasets used and samples</w:t>
      </w:r>
    </w:p>
    <w:p w:rsidR="6470B33A" w:rsidP="1C587666" w:rsidRDefault="6470B33A" w14:paraId="4AEBA3F6" w14:textId="6966D934">
      <w:pPr>
        <w:rPr>
          <w:sz w:val="24"/>
          <w:szCs w:val="24"/>
        </w:rPr>
      </w:pPr>
      <w:commentRangeStart w:id="8"/>
      <w:commentRangeStart w:id="10"/>
      <w:r w:rsidRPr="2B146D29" w:rsidR="654EAADA">
        <w:rPr>
          <w:sz w:val="24"/>
          <w:szCs w:val="24"/>
        </w:rPr>
        <w:t>Data on hospital activity are</w:t>
      </w:r>
      <w:r w:rsidRPr="2B146D29" w:rsidR="3A423083">
        <w:rPr>
          <w:sz w:val="24"/>
          <w:szCs w:val="24"/>
        </w:rPr>
        <w:t xml:space="preserve"> </w:t>
      </w:r>
      <w:commentRangeEnd w:id="10"/>
      <w:r>
        <w:rPr>
          <w:rStyle w:val="CommentReference"/>
        </w:rPr>
        <w:commentReference w:id="10"/>
      </w:r>
      <w:r w:rsidRPr="2B146D29" w:rsidR="3A423083">
        <w:rPr>
          <w:sz w:val="24"/>
          <w:szCs w:val="24"/>
        </w:rPr>
        <w:t xml:space="preserve">estimated from HES APC and CC data extracted for the </w:t>
      </w:r>
      <w:commentRangeStart w:id="12"/>
      <w:commentRangeStart w:id="13"/>
      <w:r w:rsidRPr="2B146D29" w:rsidR="3A423083">
        <w:rPr>
          <w:sz w:val="24"/>
          <w:szCs w:val="24"/>
        </w:rPr>
        <w:t>period</w:t>
      </w:r>
      <w:r w:rsidRPr="2B146D29" w:rsidR="62603CFA">
        <w:rPr>
          <w:sz w:val="24"/>
          <w:szCs w:val="24"/>
        </w:rPr>
        <w:t xml:space="preserve"> 1</w:t>
      </w:r>
      <w:r w:rsidRPr="2B146D29" w:rsidR="3A423083">
        <w:rPr>
          <w:sz w:val="24"/>
          <w:szCs w:val="24"/>
        </w:rPr>
        <w:t xml:space="preserve"> January 2015 – </w:t>
      </w:r>
      <w:commentRangeStart w:id="868730528"/>
      <w:r w:rsidRPr="2B146D29" w:rsidR="62603CFA">
        <w:rPr>
          <w:sz w:val="24"/>
          <w:szCs w:val="24"/>
        </w:rPr>
        <w:t xml:space="preserve">29 February </w:t>
      </w:r>
      <w:r w:rsidRPr="2B146D29" w:rsidR="3A423083">
        <w:rPr>
          <w:sz w:val="24"/>
          <w:szCs w:val="24"/>
        </w:rPr>
        <w:t>202</w:t>
      </w:r>
      <w:commentRangeEnd w:id="868730528"/>
      <w:r>
        <w:rPr>
          <w:rStyle w:val="CommentReference"/>
        </w:rPr>
        <w:commentReference w:id="868730528"/>
      </w:r>
      <w:r w:rsidRPr="2B146D29" w:rsidR="3A423083">
        <w:rPr>
          <w:sz w:val="24"/>
          <w:szCs w:val="24"/>
        </w:rPr>
        <w:t>0</w:t>
      </w:r>
      <w:r w:rsidRPr="2B146D29" w:rsidR="767C91DC">
        <w:rPr>
          <w:sz w:val="24"/>
          <w:szCs w:val="24"/>
        </w:rPr>
        <w:t xml:space="preserve"> from</w:t>
      </w:r>
      <w:r w:rsidRPr="2B146D29" w:rsidR="3CAAC8CF">
        <w:rPr>
          <w:sz w:val="24"/>
          <w:szCs w:val="24"/>
        </w:rPr>
        <w:t xml:space="preserve"> </w:t>
      </w:r>
      <w:r w:rsidRPr="2B146D29" w:rsidR="3CAAC8CF">
        <w:rPr>
          <w:sz w:val="24"/>
          <w:szCs w:val="24"/>
        </w:rPr>
        <w:t>NHS Acute Trusts with an organisational code</w:t>
      </w:r>
      <w:r w:rsidRPr="2B146D29" w:rsidR="3CAAC8CF">
        <w:rPr>
          <w:sz w:val="24"/>
          <w:szCs w:val="24"/>
        </w:rPr>
        <w:t xml:space="preserve"> beginning with R. Due to the fundamental differences in operations and management, we excluded </w:t>
      </w:r>
      <w:r w:rsidRPr="2B146D29" w:rsidR="510F5B90">
        <w:rPr>
          <w:sz w:val="24"/>
          <w:szCs w:val="24"/>
        </w:rPr>
        <w:t>any NHS Mental Health Acute Trusts.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r w:rsidRPr="2B146D29" w:rsidR="3A423083">
        <w:rPr>
          <w:sz w:val="24"/>
          <w:szCs w:val="24"/>
        </w:rPr>
        <w:t xml:space="preserve"> An overview of the </w:t>
      </w:r>
      <w:r w:rsidRPr="2B146D29" w:rsidR="65C65766">
        <w:rPr>
          <w:sz w:val="24"/>
          <w:szCs w:val="24"/>
        </w:rPr>
        <w:t xml:space="preserve">variables used can be found in Table 1. </w:t>
      </w:r>
      <w:commentRangeEnd w:id="8"/>
      <w:r>
        <w:rPr>
          <w:rStyle w:val="CommentReference"/>
        </w:rPr>
        <w:commentReference w:id="8"/>
      </w:r>
    </w:p>
    <w:p w:rsidR="004463A3" w:rsidP="260BD6BC" w:rsidRDefault="004463A3" w14:paraId="39E1FB28" w14:textId="5587C6A5">
      <w:pPr>
        <w:rPr>
          <w:sz w:val="24"/>
          <w:szCs w:val="24"/>
        </w:rPr>
      </w:pPr>
      <w:r w:rsidRPr="2B146D29" w:rsidR="004463A3">
        <w:rPr>
          <w:sz w:val="24"/>
          <w:szCs w:val="24"/>
        </w:rPr>
        <w:t xml:space="preserve">Exclusion criteria </w:t>
      </w:r>
      <w:r w:rsidRPr="2B146D29" w:rsidR="413F210B">
        <w:rPr>
          <w:sz w:val="24"/>
          <w:szCs w:val="24"/>
        </w:rPr>
        <w:t xml:space="preserve">for </w:t>
      </w:r>
      <w:commentRangeStart w:id="843535649"/>
      <w:commentRangeStart w:id="1711533656"/>
      <w:r w:rsidRPr="2B146D29" w:rsidR="413F210B">
        <w:rPr>
          <w:sz w:val="24"/>
          <w:szCs w:val="24"/>
        </w:rPr>
        <w:t xml:space="preserve">APC </w:t>
      </w:r>
      <w:commentRangeEnd w:id="843535649"/>
      <w:r>
        <w:rPr>
          <w:rStyle w:val="CommentReference"/>
        </w:rPr>
        <w:commentReference w:id="843535649"/>
      </w:r>
      <w:commentRangeEnd w:id="1711533656"/>
      <w:r>
        <w:rPr>
          <w:rStyle w:val="CommentReference"/>
        </w:rPr>
        <w:commentReference w:id="1711533656"/>
      </w:r>
      <w:r w:rsidRPr="2B146D29" w:rsidR="004463A3">
        <w:rPr>
          <w:sz w:val="24"/>
          <w:szCs w:val="24"/>
        </w:rPr>
        <w:t xml:space="preserve">include </w:t>
      </w:r>
    </w:p>
    <w:p w:rsidR="004463A3" w:rsidP="260BD6BC" w:rsidRDefault="004463A3" w14:paraId="4763DDAC" w14:textId="6B79724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60BD6BC" w:rsidR="0E12F67B">
        <w:rPr>
          <w:sz w:val="24"/>
          <w:szCs w:val="24"/>
        </w:rPr>
        <w:t>Method of admissions was not elective or emergency</w:t>
      </w:r>
    </w:p>
    <w:p w:rsidR="004463A3" w:rsidP="260BD6BC" w:rsidRDefault="004463A3" w14:paraId="626C21A1" w14:textId="2309B54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60BD6BC" w:rsidR="0E12F67B">
        <w:rPr>
          <w:sz w:val="24"/>
          <w:szCs w:val="24"/>
        </w:rPr>
        <w:t>Admissions to mental health trusts</w:t>
      </w:r>
    </w:p>
    <w:p w:rsidR="004463A3" w:rsidP="260BD6BC" w:rsidRDefault="004463A3" w14:paraId="0A139AC1" w14:textId="763BF34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60BD6BC" w:rsidR="0E12F67B">
        <w:rPr>
          <w:sz w:val="24"/>
          <w:szCs w:val="24"/>
        </w:rPr>
        <w:t>Patient age, encrypted HES ID, discharge date or primary diagnosis was missing</w:t>
      </w:r>
    </w:p>
    <w:p w:rsidR="004463A3" w:rsidP="260BD6BC" w:rsidRDefault="004463A3" w14:paraId="34BF2547" w14:textId="35B5A16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60BD6BC" w:rsidR="0E12F67B">
        <w:rPr>
          <w:sz w:val="24"/>
          <w:szCs w:val="24"/>
        </w:rPr>
        <w:t>Discharge method was stillborn baby or patient was still in hospital</w:t>
      </w:r>
    </w:p>
    <w:p w:rsidR="004463A3" w:rsidP="260BD6BC" w:rsidRDefault="004463A3" w14:paraId="0721AFC1" w14:textId="10FAC1D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60BD6BC" w:rsidR="5C7912DA">
        <w:rPr>
          <w:sz w:val="24"/>
          <w:szCs w:val="24"/>
        </w:rPr>
        <w:t>Episode ended before it started</w:t>
      </w:r>
    </w:p>
    <w:p w:rsidR="004463A3" w:rsidP="260BD6BC" w:rsidRDefault="004463A3" w14:paraId="4709FB70" w14:textId="57A7D5E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B146D29" w:rsidR="5C7912DA">
        <w:rPr>
          <w:sz w:val="24"/>
          <w:szCs w:val="24"/>
        </w:rPr>
        <w:t>Negative waiting time</w:t>
      </w:r>
    </w:p>
    <w:p w:rsidR="015FF8AC" w:rsidP="2B146D29" w:rsidRDefault="015FF8AC" w14:paraId="3DD29BA8" w14:textId="0857AB4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2B146D29" w:rsidR="015FF8AC">
        <w:rPr>
          <w:sz w:val="24"/>
          <w:szCs w:val="24"/>
        </w:rPr>
        <w:t>Waiting time &gt; 365 days.</w:t>
      </w:r>
    </w:p>
    <w:p w:rsidR="004463A3" w:rsidP="260BD6BC" w:rsidRDefault="004463A3" w14:paraId="2260BADF" w14:textId="122816B1">
      <w:pPr>
        <w:pStyle w:val="ListParagraph"/>
        <w:numPr>
          <w:ilvl w:val="0"/>
          <w:numId w:val="30"/>
        </w:numPr>
        <w:rPr>
          <w:sz w:val="24"/>
          <w:szCs w:val="24"/>
        </w:rPr>
      </w:pPr>
      <w:commentRangeStart w:id="297110060"/>
      <w:r w:rsidRPr="2B146D29" w:rsidR="1F4B5A97">
        <w:rPr>
          <w:sz w:val="24"/>
          <w:szCs w:val="24"/>
        </w:rPr>
        <w:t>Exclusions</w:t>
      </w:r>
      <w:r w:rsidRPr="2B146D29" w:rsidR="1F4B5A97">
        <w:rPr>
          <w:sz w:val="24"/>
          <w:szCs w:val="24"/>
        </w:rPr>
        <w:t xml:space="preserve"> </w:t>
      </w:r>
      <w:commentRangeEnd w:id="297110060"/>
      <w:r>
        <w:rPr>
          <w:rStyle w:val="CommentReference"/>
        </w:rPr>
        <w:commentReference w:id="297110060"/>
      </w:r>
      <w:r w:rsidRPr="2B146D29" w:rsidR="1F4B5A97">
        <w:rPr>
          <w:sz w:val="24"/>
          <w:szCs w:val="24"/>
        </w:rPr>
        <w:t>of specific age/diagnosis combinations</w:t>
      </w:r>
      <w:r w:rsidRPr="2B146D29" w:rsidR="155B9470">
        <w:rPr>
          <w:sz w:val="24"/>
          <w:szCs w:val="24"/>
        </w:rPr>
        <w:t xml:space="preserve"> (ICD1</w:t>
      </w:r>
      <w:r w:rsidRPr="2B146D29" w:rsidR="132CB8E7">
        <w:rPr>
          <w:sz w:val="24"/>
          <w:szCs w:val="24"/>
        </w:rPr>
        <w:t>5</w:t>
      </w:r>
      <w:r w:rsidRPr="2B146D29" w:rsidR="155B9470">
        <w:rPr>
          <w:sz w:val="24"/>
          <w:szCs w:val="24"/>
        </w:rPr>
        <w:t xml:space="preserve"> patients &gt; 64 years old and ICD1</w:t>
      </w:r>
      <w:r w:rsidRPr="2B146D29" w:rsidR="71FAF95D">
        <w:rPr>
          <w:sz w:val="24"/>
          <w:szCs w:val="24"/>
        </w:rPr>
        <w:t>6</w:t>
      </w:r>
      <w:r w:rsidRPr="2B146D29" w:rsidR="155B9470">
        <w:rPr>
          <w:sz w:val="24"/>
          <w:szCs w:val="24"/>
        </w:rPr>
        <w:t xml:space="preserve"> patients &gt; 24 years old</w:t>
      </w:r>
      <w:r w:rsidRPr="2B146D29" w:rsidR="53F0B361">
        <w:rPr>
          <w:sz w:val="24"/>
          <w:szCs w:val="24"/>
        </w:rPr>
        <w:t>, both of which are clinically unlikely)</w:t>
      </w:r>
    </w:p>
    <w:p w:rsidR="004463A3" w:rsidP="260BD6BC" w:rsidRDefault="004463A3" w14:paraId="7A33CD45" w14:textId="543E363C">
      <w:pPr>
        <w:rPr>
          <w:sz w:val="24"/>
          <w:szCs w:val="24"/>
        </w:rPr>
      </w:pPr>
      <w:r w:rsidRPr="260BD6BC" w:rsidR="2AA80828">
        <w:rPr>
          <w:sz w:val="24"/>
          <w:szCs w:val="24"/>
        </w:rPr>
        <w:t>Exclusion criteria for CC include</w:t>
      </w:r>
    </w:p>
    <w:p w:rsidR="004463A3" w:rsidP="260BD6BC" w:rsidRDefault="004463A3" w14:paraId="6C3D6801" w14:textId="403C3BFB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0BD6BC" w:rsidR="2AA80828">
        <w:rPr>
          <w:sz w:val="24"/>
          <w:szCs w:val="24"/>
        </w:rPr>
        <w:t>Episode ended before it started</w:t>
      </w:r>
    </w:p>
    <w:p w:rsidR="004463A3" w:rsidP="260BD6BC" w:rsidRDefault="004463A3" w14:paraId="2C82E266" w14:textId="249CEEA2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60BD6BC" w:rsidR="2AA80828">
        <w:rPr>
          <w:sz w:val="24"/>
          <w:szCs w:val="24"/>
        </w:rPr>
        <w:t>Ccunitfun</w:t>
      </w:r>
      <w:proofErr w:type="spellEnd"/>
      <w:r w:rsidRPr="260BD6BC" w:rsidR="2AA80828">
        <w:rPr>
          <w:sz w:val="24"/>
          <w:szCs w:val="24"/>
        </w:rPr>
        <w:t xml:space="preserve"> is 1, 2, 3, 5, 6, 7, 8, 9, 10, 11, 12, 90 or 91</w:t>
      </w:r>
    </w:p>
    <w:p w:rsidR="004463A3" w:rsidP="260BD6BC" w:rsidRDefault="004463A3" w14:paraId="6E0AECD2" w14:textId="1EF1D06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260BD6BC" w:rsidR="37D78509">
        <w:rPr>
          <w:sz w:val="24"/>
          <w:szCs w:val="24"/>
        </w:rPr>
        <w:t>Epistart or epiend was missing</w:t>
      </w:r>
    </w:p>
    <w:p w:rsidR="004463A3" w:rsidP="260BD6BC" w:rsidRDefault="004463A3" w14:paraId="412A6461" w14:textId="68919F5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260BD6BC" w:rsidR="37D78509">
        <w:rPr>
          <w:sz w:val="24"/>
          <w:szCs w:val="24"/>
        </w:rPr>
        <w:t>Episode did not overlap with any APC episode</w:t>
      </w:r>
    </w:p>
    <w:p w:rsidR="004463A3" w:rsidP="260BD6BC" w:rsidRDefault="004463A3" w14:paraId="6BF6019C" w14:textId="58B16A62">
      <w:pPr>
        <w:pStyle w:val="Normal"/>
        <w:ind w:left="0"/>
        <w:rPr>
          <w:sz w:val="24"/>
          <w:szCs w:val="24"/>
        </w:rPr>
      </w:pPr>
      <w:r w:rsidRPr="260BD6BC" w:rsidR="37D78509">
        <w:rPr>
          <w:sz w:val="24"/>
          <w:szCs w:val="24"/>
        </w:rPr>
        <w:t>The resulted in</w:t>
      </w:r>
      <w:r w:rsidRPr="260BD6BC" w:rsidR="004463A3">
        <w:rPr>
          <w:sz w:val="24"/>
          <w:szCs w:val="24"/>
        </w:rPr>
        <w:t xml:space="preserve"> </w:t>
      </w:r>
      <w:r w:rsidRPr="260BD6BC" w:rsidR="1F1D7543">
        <w:rPr>
          <w:sz w:val="24"/>
          <w:szCs w:val="24"/>
        </w:rPr>
        <w:t>a dataset with N=</w:t>
      </w:r>
      <w:r w:rsidRPr="260BD6BC" w:rsidR="607EAFED">
        <w:rPr>
          <w:sz w:val="24"/>
          <w:szCs w:val="24"/>
        </w:rPr>
        <w:t xml:space="preserve"> 39,2328,605 </w:t>
      </w:r>
      <w:r w:rsidRPr="260BD6BC" w:rsidR="1F1D7543">
        <w:rPr>
          <w:sz w:val="24"/>
          <w:szCs w:val="24"/>
        </w:rPr>
        <w:t xml:space="preserve">observations over the period </w:t>
      </w:r>
      <w:r w:rsidRPr="260BD6BC" w:rsidR="13C664E7">
        <w:rPr>
          <w:sz w:val="24"/>
          <w:szCs w:val="24"/>
        </w:rPr>
        <w:t>01/01/2015 - 29/02/2020</w:t>
      </w:r>
      <w:r w:rsidRPr="260BD6BC" w:rsidR="1F1D7543">
        <w:rPr>
          <w:sz w:val="24"/>
          <w:szCs w:val="24"/>
        </w:rPr>
        <w:t>.</w:t>
      </w:r>
    </w:p>
    <w:p w:rsidR="006931E5" w:rsidP="1C587666" w:rsidRDefault="006931E5" w14:paraId="0092D808" w14:textId="32E194D9">
      <w:pPr>
        <w:rPr>
          <w:sz w:val="24"/>
          <w:szCs w:val="24"/>
        </w:rPr>
      </w:pPr>
      <w:r w:rsidRPr="2B146D29" w:rsidR="006931E5">
        <w:rPr>
          <w:sz w:val="24"/>
          <w:szCs w:val="24"/>
        </w:rPr>
        <w:t xml:space="preserve">The other datasets </w:t>
      </w:r>
      <w:r w:rsidRPr="2B146D29" w:rsidR="006931E5">
        <w:rPr>
          <w:sz w:val="24"/>
          <w:szCs w:val="24"/>
        </w:rPr>
        <w:t>w</w:t>
      </w:r>
      <w:r w:rsidRPr="2B146D29" w:rsidR="006931E5">
        <w:rPr>
          <w:sz w:val="24"/>
          <w:szCs w:val="24"/>
        </w:rPr>
        <w:t>ere</w:t>
      </w:r>
      <w:r w:rsidRPr="2B146D29" w:rsidR="006931E5">
        <w:rPr>
          <w:sz w:val="24"/>
          <w:szCs w:val="24"/>
        </w:rPr>
        <w:t xml:space="preserve"> used on it</w:t>
      </w:r>
      <w:r w:rsidRPr="2B146D29" w:rsidR="00F51FD3">
        <w:rPr>
          <w:sz w:val="24"/>
          <w:szCs w:val="24"/>
        </w:rPr>
        <w:t xml:space="preserve">s entirety </w:t>
      </w:r>
      <w:r w:rsidRPr="2B146D29" w:rsidR="00C930F0">
        <w:rPr>
          <w:sz w:val="24"/>
          <w:szCs w:val="24"/>
        </w:rPr>
        <w:t xml:space="preserve">with no </w:t>
      </w:r>
      <w:r w:rsidRPr="2B146D29" w:rsidR="00677BFE">
        <w:rPr>
          <w:sz w:val="24"/>
          <w:szCs w:val="24"/>
        </w:rPr>
        <w:t xml:space="preserve">further </w:t>
      </w:r>
      <w:r w:rsidRPr="2B146D29" w:rsidR="00C930F0">
        <w:rPr>
          <w:sz w:val="24"/>
          <w:szCs w:val="24"/>
        </w:rPr>
        <w:t>exclusion criteria</w:t>
      </w:r>
      <w:r w:rsidRPr="2B146D29" w:rsidR="00677BFE">
        <w:rPr>
          <w:sz w:val="24"/>
          <w:szCs w:val="24"/>
        </w:rPr>
        <w:t xml:space="preserve"> beyond the </w:t>
      </w:r>
      <w:r w:rsidRPr="2B146D29" w:rsidR="0024072C">
        <w:rPr>
          <w:sz w:val="24"/>
          <w:szCs w:val="24"/>
        </w:rPr>
        <w:t>year cut offs as explained above.</w:t>
      </w:r>
    </w:p>
    <w:p w:rsidR="00C85454" w:rsidP="1C587666" w:rsidRDefault="00C85454" w14:paraId="55C8BD0F" w14:textId="77777777">
      <w:pPr>
        <w:rPr>
          <w:sz w:val="24"/>
          <w:szCs w:val="24"/>
        </w:rPr>
      </w:pPr>
    </w:p>
    <w:p w:rsidR="0D81B3AA" w:rsidP="258A76E2" w:rsidRDefault="0D81B3AA" w14:paraId="5A1E4ABA" w14:textId="004F296F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u w:val="single"/>
          <w:lang w:val="en-US"/>
        </w:rPr>
      </w:pPr>
      <w:commentRangeStart w:id="18"/>
      <w:r w:rsidRPr="2B146D29" w:rsidR="0D81B3AA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en-US"/>
        </w:rPr>
        <w:t>Data release</w:t>
      </w:r>
      <w:commentRangeEnd w:id="18"/>
      <w:r>
        <w:rPr>
          <w:rStyle w:val="CommentReference"/>
        </w:rPr>
        <w:commentReference w:id="18"/>
      </w:r>
      <w:r w:rsidRPr="2B146D29" w:rsidR="0D81B3AA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0D81B3AA" w:rsidP="1C587666" w:rsidRDefault="7E139AF6" w14:paraId="27EF5AE8" w14:textId="1F66ED6D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2B146D29" w:rsidR="7E139AF6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For data prepared using the </w:t>
      </w:r>
      <w:proofErr w:type="spellStart"/>
      <w:r w:rsidRPr="2B146D29" w:rsidR="7E139AF6">
        <w:rPr>
          <w:rStyle w:val="HeaderChar"/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en-US"/>
        </w:rPr>
        <w:t>time_series_forecast.R</w:t>
      </w:r>
      <w:proofErr w:type="spellEnd"/>
      <w:r w:rsidRPr="2B146D29" w:rsidR="7E139AF6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script (phi1</w:t>
      </w:r>
      <w:r w:rsidRPr="2B146D29" w:rsidR="69AF0835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-3, </w:t>
      </w:r>
      <w:proofErr w:type="spellStart"/>
      <w:r w:rsidRPr="2B146D29" w:rsidR="69AF0835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pi_z</w:t>
      </w:r>
      <w:proofErr w:type="spellEnd"/>
      <w:r w:rsidRPr="2B146D29" w:rsidR="69AF0835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2B146D29" w:rsidR="69AF0835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ICDprop</w:t>
      </w:r>
      <w:proofErr w:type="spellEnd"/>
      <w:r w:rsidRPr="2B146D29" w:rsidR="69AF0835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, Frailty)</w:t>
      </w:r>
      <w:ins w:author="Fiona Grimm" w:date="2021-01-21T13:31:00Z" w:id="566804425">
        <w:r w:rsidRPr="2B146D29" w:rsidR="00294AAD">
          <w:rPr>
            <w:rStyle w:val="HeaderChar"/>
            <w:rFonts w:ascii="Calibri" w:hAnsi="Calibri" w:eastAsia="Calibri" w:cs="Calibri"/>
            <w:color w:val="000000" w:themeColor="text1" w:themeTint="FF" w:themeShade="FF"/>
            <w:sz w:val="24"/>
            <w:szCs w:val="24"/>
            <w:lang w:val="en-US"/>
          </w:rPr>
          <w:t>,</w:t>
        </w:r>
      </w:ins>
      <w:r w:rsidRPr="2B146D29" w:rsidR="69AF0835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t</w:t>
      </w:r>
      <w:r w:rsidRPr="2B146D29" w:rsidR="5FD0772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h</w:t>
      </w:r>
      <w:r w:rsidRPr="2B146D29" w:rsidR="00294AAD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 values</w:t>
      </w:r>
      <w:r w:rsidRPr="2B146D29" w:rsidR="5FD0772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are projections</w:t>
      </w:r>
      <w:r w:rsidRPr="2B146D29" w:rsidR="00294AAD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commentRangeStart w:id="23"/>
      <w:r w:rsidRPr="2B146D29" w:rsidR="00294AAD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generated through </w:t>
      </w:r>
      <w:r w:rsidRPr="2B146D29" w:rsidR="1F1F32A3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linear trend models</w:t>
      </w:r>
      <w:commentRangeEnd w:id="23"/>
      <w:r>
        <w:rPr>
          <w:rStyle w:val="CommentReference"/>
        </w:rPr>
        <w:commentReference w:id="23"/>
      </w:r>
      <w:r w:rsidRPr="2B146D29" w:rsidR="647B34F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B146D29" w:rsidR="009B232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rather than aggregates</w:t>
      </w:r>
      <w:r w:rsidRPr="2B146D29" w:rsidR="00294AAD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of</w:t>
      </w:r>
      <w:r w:rsidRPr="2B146D29" w:rsidR="647B34F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HES data, hence there are no minimum gro</w:t>
      </w:r>
      <w:r w:rsidRPr="2B146D29" w:rsidR="14868E60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up-size</w:t>
      </w:r>
      <w:r w:rsidRPr="2B146D29" w:rsidR="647B34F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limits for </w:t>
      </w:r>
      <w:r w:rsidRPr="2B146D29" w:rsidR="3295C311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reporting. </w:t>
      </w:r>
      <w:r w:rsidRPr="2B146D29" w:rsidR="5FCDA99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For elective patient groups</w:t>
      </w:r>
      <w:r w:rsidRPr="2B146D29" w:rsidR="0BD136D4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,</w:t>
      </w:r>
      <w:r w:rsidRPr="2B146D29" w:rsidR="5FCDA99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data was forecast from 31</w:t>
      </w:r>
      <w:r w:rsidRPr="2B146D29" w:rsidR="5FCDA99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vertAlign w:val="superscript"/>
          <w:lang w:val="en-US"/>
        </w:rPr>
        <w:t>st</w:t>
      </w:r>
      <w:r w:rsidRPr="2B146D29" w:rsidR="5FCDA99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March 2019, as opposed to 29</w:t>
      </w:r>
      <w:r w:rsidRPr="2B146D29" w:rsidR="5FCDA99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B146D29" w:rsidR="5FCDA99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February 2020 for emergency patient groups. </w:t>
      </w:r>
      <w:r w:rsidRPr="2B146D29" w:rsidR="29445C7C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This was to ensure</w:t>
      </w:r>
      <w:r w:rsidRPr="2B146D29" w:rsidR="1B3D10E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forecasts started from a representative baseline of waiting patients, given the waiting time of patients is only recorded in HES upon discharge. </w:t>
      </w:r>
    </w:p>
    <w:p w:rsidR="013FC99C" w:rsidP="1C587666" w:rsidRDefault="739204BE" w14:paraId="2FE586CF" w14:textId="22E9EAEA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2B146D29" w:rsidR="739204BE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For the</w:t>
      </w:r>
      <w:r w:rsidRPr="2B146D29" w:rsidR="767BE88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B146D29" w:rsidR="767BE889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pi_y</w:t>
      </w:r>
      <w:proofErr w:type="spellEnd"/>
      <w:r w:rsidRPr="2B146D29" w:rsidR="739204BE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transition probabilities, for Emergency patients these were calculated as </w:t>
      </w:r>
      <w:commentRangeStart w:id="27"/>
      <w:commentRangeStart w:id="28"/>
      <w:commentRangeStart w:id="29"/>
      <w:r w:rsidRPr="2B146D29" w:rsidR="0B5CEF53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proportions</w:t>
      </w:r>
      <w:r w:rsidRPr="2B146D29" w:rsidR="7CAB9C8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of each transitions </w:t>
      </w:r>
      <w:r w:rsidRPr="2B146D29" w:rsidR="2FAAF2E0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occurring</w:t>
      </w:r>
      <w:r w:rsidRPr="2B146D29" w:rsidR="7CAB9C8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. Namely patients could remain</w:t>
      </w:r>
      <w:r w:rsidRPr="2B146D29" w:rsidR="08DF2DB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146D29" w:rsidR="7CAB9C8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in G&amp;A, mov</w:t>
      </w:r>
      <w:r w:rsidRPr="2B146D29" w:rsidR="6B6C080E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2B146D29" w:rsidR="7CAB9C8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to CC (&amp; vice versa</w:t>
      </w:r>
      <w:r w:rsidRPr="2B146D29" w:rsidR="73BBF89C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for CC patients)</w:t>
      </w:r>
      <w:r w:rsidRPr="2B146D29" w:rsidR="7CAB9C8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, be</w:t>
      </w:r>
      <w:r w:rsidRPr="2B146D29" w:rsidR="45A6B45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146D29" w:rsidR="7CAB9C8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discharged or d</w:t>
      </w:r>
      <w:r w:rsidRPr="2B146D29" w:rsidR="06F6C803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ie</w:t>
      </w:r>
      <w:r w:rsidRPr="2B146D29" w:rsidR="48B2E134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, with the proportions of each of these transitions </w:t>
      </w:r>
      <w:r w:rsidRPr="2B146D29" w:rsidR="6A370F6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occurring</w:t>
      </w:r>
      <w:r w:rsidRPr="2B146D29" w:rsidR="48B2E134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per week calculated</w:t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r w:rsidRPr="2B146D29" w:rsidR="739204BE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.</w:t>
      </w:r>
      <w:r w:rsidRPr="2B146D29" w:rsidR="386375EE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146D29" w:rsidR="739204BE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As such the minimum group size required for a gi</w:t>
      </w:r>
      <w:r w:rsidRPr="2B146D29" w:rsidR="21D84BE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ven week</w:t>
      </w:r>
      <w:ins w:author="Fiona Grimm" w:date="2021-01-21T13:34:00Z" w:id="1917253827">
        <w:r w:rsidRPr="2B146D29" w:rsidR="0C6E8595">
          <w:rPr>
            <w:rStyle w:val="HeaderChar"/>
            <w:rFonts w:ascii="Calibri" w:hAnsi="Calibri" w:eastAsia="Calibri" w:cs="Calibri"/>
            <w:color w:val="000000" w:themeColor="text1" w:themeTint="FF" w:themeShade="FF"/>
            <w:sz w:val="24"/>
            <w:szCs w:val="24"/>
            <w:lang w:val="en-US"/>
          </w:rPr>
          <w:t>’</w:t>
        </w:r>
      </w:ins>
      <w:r w:rsidRPr="2B146D29" w:rsidR="21D84BE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 patient group</w:t>
      </w:r>
      <w:r w:rsidRPr="2B146D29" w:rsidR="12BF0DE1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(a given ICD and age group combination)</w:t>
      </w:r>
      <w:r w:rsidRPr="2B146D29" w:rsidR="21D84BE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was 10. Any patient group</w:t>
      </w:r>
      <w:ins w:author="Fiona Grimm" w:date="2021-01-21T13:34:00Z" w:id="510320663">
        <w:r w:rsidRPr="2B146D29" w:rsidR="76C5DD4F">
          <w:rPr>
            <w:rStyle w:val="HeaderChar"/>
            <w:rFonts w:ascii="Calibri" w:hAnsi="Calibri" w:eastAsia="Calibri" w:cs="Calibri"/>
            <w:color w:val="000000" w:themeColor="text1" w:themeTint="FF" w:themeShade="FF"/>
            <w:sz w:val="24"/>
            <w:szCs w:val="24"/>
            <w:lang w:val="en-US"/>
          </w:rPr>
          <w:t>/</w:t>
        </w:r>
      </w:ins>
      <w:del w:author="Fiona Grimm" w:date="2021-01-21T13:34:00Z" w:id="2114857642">
        <w:r w:rsidRPr="2B146D29" w:rsidDel="739204BE">
          <w:rPr>
            <w:rStyle w:val="HeaderChar"/>
            <w:rFonts w:ascii="Calibri" w:hAnsi="Calibri" w:eastAsia="Calibri" w:cs="Calibri"/>
            <w:color w:val="000000" w:themeColor="text1" w:themeTint="FF" w:themeShade="FF"/>
            <w:sz w:val="24"/>
            <w:szCs w:val="24"/>
            <w:lang w:val="en-US"/>
          </w:rPr>
          <w:delText xml:space="preserve"> </w:delText>
        </w:r>
      </w:del>
      <w:r w:rsidRPr="2B146D29" w:rsidR="21D84BE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week combination that contained </w:t>
      </w:r>
      <w:r w:rsidRPr="2B146D29" w:rsidR="441CAF38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&lt;</w:t>
      </w:r>
      <w:r w:rsidRPr="2B146D29" w:rsidR="21D84BE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10 observations was not released. For Elective transitions, these were </w:t>
      </w:r>
      <w:r w:rsidRPr="2B146D29" w:rsidR="308CC3BA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derived </w:t>
      </w:r>
      <w:r w:rsidRPr="2B146D29" w:rsidR="21D84BE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using a </w:t>
      </w:r>
      <w:r w:rsidRPr="2B146D29" w:rsidR="6C075C7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multinomial logistic regression, </w:t>
      </w:r>
      <w:commentRangeStart w:id="35"/>
      <w:r w:rsidRPr="2B146D29" w:rsidR="6C075C7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with a minimum required group size of 5</w:t>
      </w:r>
      <w:commentRangeEnd w:id="35"/>
      <w:r>
        <w:rPr>
          <w:rStyle w:val="CommentReference"/>
        </w:rPr>
        <w:commentReference w:id="35"/>
      </w:r>
      <w:r w:rsidRPr="2B146D29" w:rsidR="6C075C7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. For the </w:t>
      </w:r>
      <w:proofErr w:type="spellStart"/>
      <w:r w:rsidRPr="2B146D29" w:rsidR="6C075C7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pi_x</w:t>
      </w:r>
      <w:proofErr w:type="spellEnd"/>
      <w:r w:rsidRPr="2B146D29" w:rsidR="6C075C7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transitions, these were calculated from a</w:t>
      </w:r>
      <w:r w:rsidRPr="2B146D29" w:rsidR="72607776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n</w:t>
      </w:r>
      <w:r w:rsidRPr="2B146D29" w:rsidR="6C075C7F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aggregated survival function model</w:t>
      </w:r>
      <w:r w:rsidRPr="2B146D29" w:rsidR="145C1217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, with patient groups with </w:t>
      </w:r>
      <w:r w:rsidRPr="2B146D29" w:rsidR="258002B4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&lt;10 observations excluded (</w:t>
      </w:r>
      <w:r w:rsidRPr="2B146D29" w:rsidR="4CBC8D10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n</w:t>
      </w:r>
      <w:r w:rsidRPr="2B146D29" w:rsidR="258002B4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o patient groups fell below this threshold).</w:t>
      </w:r>
    </w:p>
    <w:p w:rsidR="76B7F814" w:rsidP="1C587666" w:rsidRDefault="76B7F814" w14:paraId="5E64390A" w14:textId="2508998B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commentRangeStart w:id="36"/>
      <w:commentRangeStart w:id="37"/>
      <w:commentRangeStart w:id="38"/>
      <w:commentRangeStart w:id="39"/>
      <w:commentRangeStart w:id="1885660887"/>
      <w:r w:rsidRPr="2B146D29" w:rsidR="76B7F814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For the stocks of patients, these were calculated by patient group</w:t>
      </w:r>
      <w:r w:rsidRPr="2B146D29" w:rsidR="4CAB4F6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, with any patient group with &lt;10 observations excluded</w:t>
      </w:r>
      <w:commentRangeEnd w:id="36"/>
      <w:r>
        <w:rPr>
          <w:rStyle w:val="CommentReference"/>
        </w:rPr>
        <w:commentReference w:id="36"/>
      </w:r>
      <w:commentRangeEnd w:id="1885660887"/>
      <w:r>
        <w:rPr>
          <w:rStyle w:val="CommentReference"/>
        </w:rPr>
        <w:commentReference w:id="1885660887"/>
      </w:r>
      <w:r w:rsidRPr="2B146D29" w:rsidR="4CAB4F62">
        <w:rPr>
          <w:rStyle w:val="HeaderChar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1C587666" w:rsidP="1C587666" w:rsidRDefault="1C587666" w14:paraId="600ABA68" w14:textId="69506864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commentRangeEnd w:id="37"/>
      <w:r>
        <w:commentReference w:id="37"/>
      </w:r>
      <w:commentRangeEnd w:id="38"/>
      <w:r>
        <w:commentReference w:id="38"/>
      </w:r>
      <w:commentRangeEnd w:id="39"/>
      <w:r>
        <w:commentReference w:id="39"/>
      </w:r>
    </w:p>
    <w:p w:rsidR="00522F85" w:rsidP="258A76E2" w:rsidRDefault="00522F85" w14:paraId="57C0C63E" w14:textId="77777777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3"/>
        <w:gridCol w:w="2910"/>
        <w:gridCol w:w="1608"/>
        <w:gridCol w:w="2208"/>
      </w:tblGrid>
      <w:tr w:rsidR="258A76E2" w:rsidTr="2B146D29" w14:paraId="2B93E031" w14:textId="77777777">
        <w:tc>
          <w:tcPr>
            <w:tcW w:w="8529" w:type="dxa"/>
            <w:gridSpan w:val="4"/>
            <w:tcMar/>
          </w:tcPr>
          <w:p w:rsidR="258A76E2" w:rsidP="1C587666" w:rsidRDefault="02FC7111" w14:paraId="0232C3AB" w14:textId="09632199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1C587666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Table 1. </w:t>
            </w:r>
            <w:r w:rsidRPr="1C587666" w:rsidR="39CE688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Input variables </w:t>
            </w:r>
            <w:r w:rsidRPr="1C587666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calculated </w:t>
            </w:r>
            <w:r w:rsidRPr="1C587666" w:rsidR="1E98A94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via </w:t>
            </w:r>
            <w:r w:rsidRPr="1C587666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HES data</w:t>
            </w:r>
            <w:r w:rsidRPr="1C587666" w:rsidR="2C2AC8FA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and used for </w:t>
            </w:r>
            <w:r w:rsidRPr="1C587666" w:rsidR="378E8AB6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projections of non-COVID emergency admissions and new patients waiting for elective care</w:t>
            </w:r>
          </w:p>
        </w:tc>
      </w:tr>
      <w:tr w:rsidR="258A76E2" w:rsidTr="2B146D29" w14:paraId="6B3D31DC" w14:textId="77777777">
        <w:tc>
          <w:tcPr>
            <w:tcW w:w="1803" w:type="dxa"/>
            <w:tcMar/>
          </w:tcPr>
          <w:p w:rsidR="258A76E2" w:rsidP="258A76E2" w:rsidRDefault="258A76E2" w14:paraId="0BE903E8" w14:textId="08547A5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Variable name </w:t>
            </w:r>
          </w:p>
        </w:tc>
        <w:tc>
          <w:tcPr>
            <w:tcW w:w="2910" w:type="dxa"/>
            <w:tcMar/>
          </w:tcPr>
          <w:p w:rsidR="258A76E2" w:rsidP="258A76E2" w:rsidRDefault="258A76E2" w14:paraId="1ADAAA4F" w14:textId="5195075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08" w:type="dxa"/>
            <w:tcMar/>
          </w:tcPr>
          <w:p w:rsidR="258A76E2" w:rsidP="258A76E2" w:rsidRDefault="258A76E2" w14:paraId="452ED594" w14:textId="28208C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08" w:type="dxa"/>
            <w:tcMar/>
          </w:tcPr>
          <w:p w:rsidR="258A76E2" w:rsidP="258A76E2" w:rsidRDefault="258A76E2" w14:paraId="49872639" w14:textId="3F18774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lang w:val="en-US"/>
              </w:rPr>
              <w:t>What HES variable is this linked to?</w:t>
            </w:r>
          </w:p>
        </w:tc>
      </w:tr>
      <w:tr w:rsidR="258A76E2" w:rsidTr="2B146D29" w14:paraId="072F02DF" w14:textId="77777777">
        <w:tc>
          <w:tcPr>
            <w:tcW w:w="1803" w:type="dxa"/>
            <w:tcMar/>
          </w:tcPr>
          <w:p w:rsidR="258A76E2" w:rsidP="258A76E2" w:rsidRDefault="258A76E2" w14:paraId="0E90F359" w14:textId="4B2BFF6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GA_LoS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25B5FB4D" w14:textId="6C77B5D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Length of stay in G&amp;A </w:t>
            </w:r>
            <w:r>
              <w:br/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bed</w:t>
            </w:r>
          </w:p>
        </w:tc>
        <w:tc>
          <w:tcPr>
            <w:tcW w:w="1608" w:type="dxa"/>
            <w:tcMar/>
          </w:tcPr>
          <w:p w:rsidR="258A76E2" w:rsidP="258A76E2" w:rsidRDefault="258A76E2" w14:paraId="6BCB16F0" w14:textId="7384236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136B3972" w14:textId="2359A244">
            <w:pPr>
              <w:spacing w:line="259" w:lineRule="auto"/>
              <w:rPr>
                <w:rFonts w:ascii="Calibri" w:hAnsi="Calibri" w:eastAsia="Calibri" w:cs="Calibri"/>
                <w:color w:val="881798"/>
                <w:sz w:val="24"/>
                <w:szCs w:val="24"/>
              </w:rPr>
            </w:pPr>
            <w:commentRangeStart w:id="41"/>
            <w:commentRangeStart w:id="1628016610"/>
            <w:commentRangeStart w:id="270521637"/>
            <w:ins w:author="Rizmie, Dheeya A" w:date="2021-01-21T18:56:31Z" w:id="603915446">
              <w:r w:rsidRPr="2B146D29" w:rsidR="18D10CC3">
                <w:rPr>
                  <w:rFonts w:ascii="Calibri" w:hAnsi="Calibri" w:eastAsia="Calibri" w:cs="Calibri"/>
                  <w:color w:val="881798"/>
                  <w:sz w:val="24"/>
                  <w:szCs w:val="24"/>
                  <w:u w:val="single"/>
                </w:rPr>
                <w:t>Ccdisdate</w:t>
              </w:r>
              <w:r w:rsidRPr="2B146D29" w:rsidR="18D10CC3">
                <w:rPr>
                  <w:rFonts w:ascii="Calibri" w:hAnsi="Calibri" w:eastAsia="Calibri" w:cs="Calibri"/>
                  <w:color w:val="881798"/>
                  <w:sz w:val="24"/>
                  <w:szCs w:val="24"/>
                  <w:u w:val="single"/>
                </w:rPr>
                <w:t xml:space="preserve">, </w:t>
              </w:r>
              <w:r w:rsidRPr="2B146D29" w:rsidR="18D10CC3">
                <w:rPr>
                  <w:rFonts w:ascii="Calibri" w:hAnsi="Calibri" w:eastAsia="Calibri" w:cs="Calibri"/>
                  <w:color w:val="881798"/>
                  <w:sz w:val="24"/>
                  <w:szCs w:val="24"/>
                  <w:u w:val="single"/>
                </w:rPr>
                <w:t>ccstartdate</w:t>
              </w:r>
              <w:r w:rsidRPr="2B146D29" w:rsidR="18D10CC3">
                <w:rPr>
                  <w:rFonts w:ascii="Calibri" w:hAnsi="Calibri" w:eastAsia="Calibri" w:cs="Calibri"/>
                  <w:color w:val="881798"/>
                  <w:sz w:val="24"/>
                  <w:szCs w:val="24"/>
                  <w:u w:val="single"/>
                </w:rPr>
                <w:t xml:space="preserve">, </w:t>
              </w:r>
            </w:ins>
            <w:r w:rsidRPr="2B146D29" w:rsidR="3BE5B46C">
              <w:rPr>
                <w:rFonts w:ascii="Calibri" w:hAnsi="Calibri" w:eastAsia="Calibri" w:cs="Calibri"/>
                <w:color w:val="881798"/>
                <w:sz w:val="24"/>
                <w:szCs w:val="24"/>
                <w:u w:val="single"/>
              </w:rPr>
              <w:t>epistart</w:t>
            </w:r>
            <w:r w:rsidRPr="2B146D29" w:rsidR="3BE5B46C">
              <w:rPr>
                <w:rFonts w:ascii="Calibri" w:hAnsi="Calibri" w:eastAsia="Calibri" w:cs="Calibri"/>
                <w:color w:val="881798"/>
                <w:sz w:val="24"/>
                <w:szCs w:val="24"/>
                <w:u w:val="single"/>
              </w:rPr>
              <w:t xml:space="preserve"> </w:t>
            </w:r>
            <w:r w:rsidRPr="2B146D29" w:rsidR="3BE5B46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and </w:t>
            </w:r>
            <w:r w:rsidRPr="2B146D29" w:rsidR="3BE5B46C">
              <w:rPr>
                <w:rFonts w:ascii="Calibri" w:hAnsi="Calibri" w:eastAsia="Calibri" w:cs="Calibri"/>
                <w:color w:val="881798"/>
                <w:sz w:val="24"/>
                <w:szCs w:val="24"/>
                <w:u w:val="single"/>
              </w:rPr>
              <w:t>epiend</w:t>
            </w:r>
            <w:commentRangeEnd w:id="41"/>
            <w:r>
              <w:rPr>
                <w:rStyle w:val="CommentReference"/>
              </w:rPr>
              <w:commentReference w:id="41"/>
            </w:r>
            <w:commentRangeEnd w:id="1628016610"/>
            <w:r>
              <w:rPr>
                <w:rStyle w:val="CommentReference"/>
              </w:rPr>
              <w:commentReference w:id="1628016610"/>
            </w:r>
            <w:commentRangeEnd w:id="270521637"/>
            <w:r>
              <w:rPr>
                <w:rStyle w:val="CommentReference"/>
              </w:rPr>
              <w:commentReference w:id="270521637"/>
            </w:r>
          </w:p>
        </w:tc>
      </w:tr>
      <w:tr w:rsidR="258A76E2" w:rsidTr="2B146D29" w14:paraId="2E37C293" w14:textId="77777777">
        <w:tc>
          <w:tcPr>
            <w:tcW w:w="1803" w:type="dxa"/>
            <w:tcMar/>
          </w:tcPr>
          <w:p w:rsidR="258A76E2" w:rsidP="258A76E2" w:rsidRDefault="258A76E2" w14:paraId="119269E6" w14:textId="3B3A774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cc_LoS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47D936DE" w14:textId="0E7C55B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Length of stay in cc bed</w:t>
            </w:r>
          </w:p>
        </w:tc>
        <w:tc>
          <w:tcPr>
            <w:tcW w:w="1608" w:type="dxa"/>
            <w:tcMar/>
          </w:tcPr>
          <w:p w:rsidR="258A76E2" w:rsidP="258A76E2" w:rsidRDefault="258A76E2" w14:paraId="181D344F" w14:textId="5B25CCF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465F9A38" w14:textId="00F2232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Ccdisdate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ccstartdate</w:t>
            </w:r>
            <w:proofErr w:type="spellEnd"/>
          </w:p>
        </w:tc>
      </w:tr>
      <w:tr w:rsidR="258A76E2" w:rsidTr="2B146D29" w14:paraId="241C213D" w14:textId="77777777">
        <w:tc>
          <w:tcPr>
            <w:tcW w:w="1803" w:type="dxa"/>
            <w:tcMar/>
          </w:tcPr>
          <w:p w:rsidR="258A76E2" w:rsidP="258A76E2" w:rsidRDefault="258A76E2" w14:paraId="0498A967" w14:textId="3E8ABD4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admidate_MDY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5DF4298A" w14:textId="02E12F0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Admission date (DD/MM/YYY)</w:t>
            </w:r>
          </w:p>
        </w:tc>
        <w:tc>
          <w:tcPr>
            <w:tcW w:w="1608" w:type="dxa"/>
            <w:tcMar/>
          </w:tcPr>
          <w:p w:rsidR="258A76E2" w:rsidP="258A76E2" w:rsidRDefault="258A76E2" w14:paraId="4F4EDEAF" w14:textId="537F75B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String “%Y-%m-%d</w:t>
            </w:r>
            <w:r w:rsidRPr="258A76E2" w:rsidR="546A69BD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”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 w:rsidR="30E9C7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258A76E2" w:rsidR="30E9C7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.e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“2020-07-23"</w:t>
            </w:r>
            <w:r w:rsidRPr="258A76E2" w:rsidR="64175C26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208" w:type="dxa"/>
            <w:tcMar/>
          </w:tcPr>
          <w:p w:rsidR="258A76E2" w:rsidP="258A76E2" w:rsidRDefault="258A76E2" w14:paraId="693228F8" w14:textId="58B6585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admidate</w:t>
            </w:r>
            <w:proofErr w:type="spellEnd"/>
          </w:p>
        </w:tc>
      </w:tr>
      <w:tr w:rsidR="258A76E2" w:rsidTr="2B146D29" w14:paraId="1E6D5586" w14:textId="77777777">
        <w:tc>
          <w:tcPr>
            <w:tcW w:w="1803" w:type="dxa"/>
            <w:tcMar/>
          </w:tcPr>
          <w:p w:rsidR="258A76E2" w:rsidP="258A76E2" w:rsidRDefault="258A76E2" w14:paraId="4B8DBEA0" w14:textId="7F21035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epistart_YYYY</w:t>
            </w:r>
            <w:proofErr w:type="spellEnd"/>
          </w:p>
        </w:tc>
        <w:tc>
          <w:tcPr>
            <w:tcW w:w="2910" w:type="dxa"/>
            <w:tcMar/>
          </w:tcPr>
          <w:p w:rsidR="258A76E2" w:rsidP="1C587666" w:rsidRDefault="02FC7111" w14:paraId="2EADB653" w14:textId="4E685AB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C587666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Year of episode start (</w:t>
            </w:r>
            <w:r w:rsidRPr="1C587666" w:rsidR="2264A92D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e.g. 2015</w:t>
            </w:r>
            <w:r w:rsidRPr="1C587666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08" w:type="dxa"/>
            <w:tcMar/>
          </w:tcPr>
          <w:p w:rsidR="258A76E2" w:rsidP="258A76E2" w:rsidRDefault="258A76E2" w14:paraId="4357CAC9" w14:textId="251ABBB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5E869F4C" w14:textId="7E47366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admidate</w:t>
            </w:r>
            <w:proofErr w:type="spellEnd"/>
          </w:p>
        </w:tc>
      </w:tr>
      <w:tr w:rsidR="258A76E2" w:rsidTr="2B146D29" w14:paraId="6A4CCA42" w14:textId="77777777">
        <w:tc>
          <w:tcPr>
            <w:tcW w:w="1803" w:type="dxa"/>
            <w:tcMar/>
          </w:tcPr>
          <w:p w:rsidR="258A76E2" w:rsidP="258A76E2" w:rsidRDefault="258A76E2" w14:paraId="16C40EAC" w14:textId="56E61AE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epistart_week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5BF165CA" w14:textId="7E471BBA">
            <w:pPr>
              <w:spacing w:line="259" w:lineRule="auto"/>
              <w:rPr>
                <w:rFonts w:ascii="Calibri" w:hAnsi="Calibri" w:eastAsia="Calibri" w:cs="Calibri"/>
                <w:color w:val="D13438"/>
                <w:sz w:val="24"/>
                <w:szCs w:val="24"/>
              </w:rPr>
            </w:pPr>
            <w:r w:rsidRPr="2B146D29" w:rsidR="3BE5B46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Week of episode start date (1-52)</w:t>
            </w:r>
            <w:r w:rsidRPr="2B146D29" w:rsidR="3BE5B46C">
              <w:rPr>
                <w:rFonts w:ascii="Calibri" w:hAnsi="Calibri" w:eastAsia="Calibri" w:cs="Calibri"/>
                <w:color w:val="auto"/>
                <w:sz w:val="24"/>
                <w:szCs w:val="24"/>
                <w:u w:val="none"/>
                <w:lang w:val="en-US"/>
              </w:rPr>
              <w:t>, using ISO8601 definition</w:t>
            </w:r>
          </w:p>
        </w:tc>
        <w:tc>
          <w:tcPr>
            <w:tcW w:w="1608" w:type="dxa"/>
            <w:tcMar/>
          </w:tcPr>
          <w:p w:rsidR="258A76E2" w:rsidP="258A76E2" w:rsidRDefault="258A76E2" w14:paraId="7F88B88E" w14:textId="12D0ED2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67AFC1DC" w14:textId="25A95F5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admidate</w:t>
            </w:r>
            <w:proofErr w:type="spellEnd"/>
          </w:p>
        </w:tc>
      </w:tr>
      <w:tr w:rsidR="258A76E2" w:rsidTr="2B146D29" w14:paraId="05348650" w14:textId="77777777">
        <w:tc>
          <w:tcPr>
            <w:tcW w:w="1803" w:type="dxa"/>
            <w:tcMar/>
          </w:tcPr>
          <w:p w:rsidR="258A76E2" w:rsidP="258A76E2" w:rsidRDefault="258A76E2" w14:paraId="4D775F00" w14:textId="3500D43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admimeth_C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32262D4F" w14:textId="11F976E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Admission method category </w:t>
            </w:r>
            <w:r w:rsidRPr="258A76E2" w:rsidR="253AADD7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(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1</w:t>
            </w:r>
            <w:r w:rsidRPr="258A76E2" w:rsidR="286E0CDA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if 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elective, 2</w:t>
            </w:r>
            <w:r w:rsidRPr="258A76E2" w:rsidR="5CE9F5D5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if 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emergency</w:t>
            </w:r>
            <w:r w:rsidRPr="258A76E2" w:rsidR="361EDC3C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08" w:type="dxa"/>
            <w:tcMar/>
          </w:tcPr>
          <w:p w:rsidR="258A76E2" w:rsidP="258A76E2" w:rsidRDefault="258A76E2" w14:paraId="5CB43D99" w14:textId="0116E83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52896118" w14:textId="191FAA4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admimeth</w:t>
            </w:r>
            <w:proofErr w:type="spellEnd"/>
          </w:p>
        </w:tc>
      </w:tr>
      <w:tr w:rsidR="258A76E2" w:rsidTr="2B146D29" w14:paraId="7D923A47" w14:textId="77777777">
        <w:tc>
          <w:tcPr>
            <w:tcW w:w="1803" w:type="dxa"/>
            <w:tcMar/>
          </w:tcPr>
          <w:p w:rsidR="258A76E2" w:rsidP="258A76E2" w:rsidRDefault="258A76E2" w14:paraId="59F6EF4E" w14:textId="6B56E48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hesid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11BB22E9" w14:textId="6D1DFBB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B146D29" w:rsidR="3BE5B46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Unique patient identifier (pseudo</w:t>
            </w:r>
            <w:r w:rsidRPr="2B146D29" w:rsidR="7E1B475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nymised</w:t>
            </w:r>
            <w:r w:rsidRPr="2B146D29" w:rsidR="3BE5B46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  <w:tc>
          <w:tcPr>
            <w:tcW w:w="1608" w:type="dxa"/>
            <w:tcMar/>
          </w:tcPr>
          <w:p w:rsidR="258A76E2" w:rsidP="258A76E2" w:rsidRDefault="258A76E2" w14:paraId="4AC2363C" w14:textId="7E08FDC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8" w:type="dxa"/>
            <w:tcMar/>
          </w:tcPr>
          <w:p w:rsidR="258A76E2" w:rsidP="258A76E2" w:rsidRDefault="258A76E2" w14:paraId="1D4067BD" w14:textId="4991D27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hesid</w:t>
            </w:r>
            <w:proofErr w:type="spellEnd"/>
          </w:p>
        </w:tc>
      </w:tr>
      <w:tr w:rsidR="258A76E2" w:rsidTr="2B146D29" w14:paraId="10C720E3" w14:textId="77777777">
        <w:tc>
          <w:tcPr>
            <w:tcW w:w="1803" w:type="dxa"/>
            <w:tcMar/>
          </w:tcPr>
          <w:p w:rsidR="258A76E2" w:rsidP="258A76E2" w:rsidRDefault="258A76E2" w14:paraId="6A221373" w14:textId="2F757A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diag_01 </w:t>
            </w:r>
          </w:p>
        </w:tc>
        <w:tc>
          <w:tcPr>
            <w:tcW w:w="2910" w:type="dxa"/>
            <w:tcMar/>
          </w:tcPr>
          <w:p w:rsidR="258A76E2" w:rsidP="258A76E2" w:rsidRDefault="258A76E2" w14:paraId="6817C4F7" w14:textId="1BA50F0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Primary ICD-10 code (4-character code)</w:t>
            </w:r>
          </w:p>
        </w:tc>
        <w:tc>
          <w:tcPr>
            <w:tcW w:w="1608" w:type="dxa"/>
            <w:tcMar/>
          </w:tcPr>
          <w:p w:rsidR="258A76E2" w:rsidP="258A76E2" w:rsidRDefault="258A76E2" w14:paraId="3DC8D1FC" w14:textId="568D6E9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8" w:type="dxa"/>
            <w:tcMar/>
          </w:tcPr>
          <w:p w:rsidR="258A76E2" w:rsidP="258A76E2" w:rsidRDefault="258A76E2" w14:paraId="618EE6A8" w14:textId="72344CA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diag_01</w:t>
            </w:r>
          </w:p>
        </w:tc>
      </w:tr>
      <w:tr w:rsidR="258A76E2" w:rsidTr="2B146D29" w14:paraId="6DDD4C0E" w14:textId="77777777">
        <w:tc>
          <w:tcPr>
            <w:tcW w:w="1803" w:type="dxa"/>
            <w:tcMar/>
          </w:tcPr>
          <w:p w:rsidR="258A76E2" w:rsidP="258A76E2" w:rsidRDefault="258A76E2" w14:paraId="4A84D4FB" w14:textId="6DCFE9C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rttstart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6BC17203" w14:textId="4127CF9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Start date for referral to treat (DD/MM/YYY)</w:t>
            </w:r>
          </w:p>
        </w:tc>
        <w:tc>
          <w:tcPr>
            <w:tcW w:w="1608" w:type="dxa"/>
            <w:tcMar/>
          </w:tcPr>
          <w:p w:rsidR="258A76E2" w:rsidP="258A76E2" w:rsidRDefault="258A76E2" w14:paraId="0F49098E" w14:textId="31079FA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string "%Y-%m-%d" </w:t>
            </w:r>
            <w:r w:rsidRPr="258A76E2" w:rsidR="12E8FA1B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i.e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258A76E2" w:rsidR="09F1B13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“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2020</w:t>
            </w:r>
            <w:r w:rsidRPr="258A76E2" w:rsidR="784425C9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-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07-23</w:t>
            </w:r>
            <w:r w:rsidRPr="258A76E2" w:rsidR="09F1B13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"</w:t>
            </w:r>
            <w:r w:rsidRPr="258A76E2" w:rsidR="7C495367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08" w:type="dxa"/>
            <w:tcMar/>
          </w:tcPr>
          <w:p w:rsidR="258A76E2" w:rsidP="258A76E2" w:rsidRDefault="258A76E2" w14:paraId="61C1F27B" w14:textId="2B4BB3D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rttperstart</w:t>
            </w:r>
            <w:proofErr w:type="spellEnd"/>
          </w:p>
        </w:tc>
      </w:tr>
      <w:tr w:rsidR="258A76E2" w:rsidTr="2B146D29" w14:paraId="2BE7E174" w14:textId="77777777">
        <w:tc>
          <w:tcPr>
            <w:tcW w:w="1803" w:type="dxa"/>
            <w:tcMar/>
          </w:tcPr>
          <w:p w:rsidR="258A76E2" w:rsidP="258A76E2" w:rsidRDefault="258A76E2" w14:paraId="43CD4AD8" w14:textId="7B689BA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rttstart_week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5AB4D0FA" w14:textId="2CD874CE">
            <w:pPr>
              <w:spacing w:line="259" w:lineRule="auto"/>
              <w:rPr>
                <w:rFonts w:ascii="Calibri" w:hAnsi="Calibri" w:eastAsia="Calibri" w:cs="Calibri"/>
                <w:color w:val="D13438"/>
                <w:sz w:val="24"/>
                <w:szCs w:val="24"/>
              </w:rPr>
            </w:pPr>
            <w:r w:rsidRPr="2B146D29" w:rsidR="3BE5B46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Start week of referral to treat as 1-52 for week of year</w:t>
            </w:r>
            <w:r w:rsidRPr="2B146D29" w:rsidR="3BE5B46C">
              <w:rPr>
                <w:rFonts w:ascii="Calibri" w:hAnsi="Calibri" w:eastAsia="Calibri" w:cs="Calibri"/>
                <w:color w:val="auto"/>
                <w:sz w:val="24"/>
                <w:szCs w:val="24"/>
                <w:u w:val="none"/>
                <w:lang w:val="en-US"/>
              </w:rPr>
              <w:t>, using ISO8601 definition</w:t>
            </w:r>
          </w:p>
        </w:tc>
        <w:tc>
          <w:tcPr>
            <w:tcW w:w="1608" w:type="dxa"/>
            <w:tcMar/>
          </w:tcPr>
          <w:p w:rsidR="258A76E2" w:rsidP="258A76E2" w:rsidRDefault="258A76E2" w14:paraId="07E4DB90" w14:textId="00D3790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712D960A" w14:textId="495B147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rttperstart</w:t>
            </w:r>
            <w:proofErr w:type="spellEnd"/>
          </w:p>
          <w:p w:rsidR="258A76E2" w:rsidP="258A76E2" w:rsidRDefault="258A76E2" w14:paraId="009C4921" w14:textId="086620F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</w:tr>
      <w:tr w:rsidR="258A76E2" w:rsidTr="2B146D29" w14:paraId="77AD0722" w14:textId="77777777">
        <w:tc>
          <w:tcPr>
            <w:tcW w:w="1803" w:type="dxa"/>
            <w:tcMar/>
          </w:tcPr>
          <w:p w:rsidR="258A76E2" w:rsidP="258A76E2" w:rsidRDefault="258A76E2" w14:paraId="29985FA5" w14:textId="6FF442F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rttstart_YYYY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5A8455D8" w14:textId="090B4F3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Start calendar </w:t>
            </w:r>
            <w:r w:rsidRPr="258A76E2" w:rsidR="230C2583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y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ear of</w:t>
            </w:r>
            <w:r>
              <w:br/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referral</w:t>
            </w:r>
          </w:p>
        </w:tc>
        <w:tc>
          <w:tcPr>
            <w:tcW w:w="1608" w:type="dxa"/>
            <w:tcMar/>
          </w:tcPr>
          <w:p w:rsidR="258A76E2" w:rsidP="258A76E2" w:rsidRDefault="258A76E2" w14:paraId="1424CDE8" w14:textId="117ABF4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20F244A6" w14:textId="69F8801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rttperstart</w:t>
            </w:r>
            <w:proofErr w:type="spellEnd"/>
          </w:p>
        </w:tc>
      </w:tr>
      <w:tr w:rsidR="258A76E2" w:rsidTr="2B146D29" w14:paraId="22FFE325" w14:textId="77777777">
        <w:tc>
          <w:tcPr>
            <w:tcW w:w="1803" w:type="dxa"/>
            <w:tcMar/>
          </w:tcPr>
          <w:p w:rsidR="258A76E2" w:rsidP="258A76E2" w:rsidRDefault="258A76E2" w14:paraId="378C48B5" w14:textId="378EBF5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ICD</w:t>
            </w:r>
          </w:p>
        </w:tc>
        <w:tc>
          <w:tcPr>
            <w:tcW w:w="2910" w:type="dxa"/>
            <w:tcMar/>
          </w:tcPr>
          <w:p w:rsidR="258A76E2" w:rsidP="258A76E2" w:rsidRDefault="258A76E2" w14:paraId="33472B11" w14:textId="08C24DE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Our ICD groupings for </w:t>
            </w:r>
            <w:r>
              <w:br/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elective and emergencies with separate bundles for both</w:t>
            </w:r>
          </w:p>
        </w:tc>
        <w:tc>
          <w:tcPr>
            <w:tcW w:w="1608" w:type="dxa"/>
            <w:tcMar/>
          </w:tcPr>
          <w:p w:rsidR="258A76E2" w:rsidP="258A76E2" w:rsidRDefault="258A76E2" w14:paraId="115CCF49" w14:textId="7887CCD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37FBF80D" w14:textId="5B567D1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diag_01 and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admimeth</w:t>
            </w:r>
            <w:proofErr w:type="spellEnd"/>
          </w:p>
        </w:tc>
      </w:tr>
      <w:tr w:rsidR="258A76E2" w:rsidTr="2B146D29" w14:paraId="0847292A" w14:textId="77777777">
        <w:tc>
          <w:tcPr>
            <w:tcW w:w="1803" w:type="dxa"/>
            <w:tcMar/>
          </w:tcPr>
          <w:p w:rsidR="258A76E2" w:rsidP="258A76E2" w:rsidRDefault="258A76E2" w14:paraId="6CF0139A" w14:textId="6B47E62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agegrp_v3</w:t>
            </w:r>
          </w:p>
        </w:tc>
        <w:tc>
          <w:tcPr>
            <w:tcW w:w="2910" w:type="dxa"/>
            <w:tcMar/>
          </w:tcPr>
          <w:p w:rsidR="258A76E2" w:rsidP="258A76E2" w:rsidRDefault="258A76E2" w14:paraId="21E4D59E" w14:textId="5D21A79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Age groups</w:t>
            </w:r>
            <w:r w:rsidRPr="258A76E2" w:rsidR="1FC5EAE1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(1 </w:t>
            </w:r>
            <w:r w:rsidRPr="258A76E2" w:rsidR="073C4D51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Pr="258A76E2" w:rsidR="1FC5EAE1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0-24-year-olds, 2 </w:t>
            </w:r>
            <w:r w:rsidRPr="258A76E2" w:rsidR="1F0AB48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Pr="258A76E2" w:rsidR="1FC5EAE1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25-64-year-olds; 3 </w:t>
            </w:r>
            <w:r w:rsidRPr="258A76E2" w:rsidR="5376B841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Pr="258A76E2" w:rsidR="1FC5EAE1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65+-year-olds)</w:t>
            </w:r>
          </w:p>
        </w:tc>
        <w:tc>
          <w:tcPr>
            <w:tcW w:w="1608" w:type="dxa"/>
            <w:tcMar/>
          </w:tcPr>
          <w:p w:rsidR="1FC5EAE1" w:rsidP="258A76E2" w:rsidRDefault="1FC5EAE1" w14:paraId="10127A33" w14:textId="67D9E62B">
            <w:pPr>
              <w:spacing w:line="259" w:lineRule="auto"/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7922DF1E" w14:textId="66B7FEA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startage</w:t>
            </w:r>
            <w:proofErr w:type="spellEnd"/>
          </w:p>
        </w:tc>
      </w:tr>
      <w:tr w:rsidR="258A76E2" w:rsidTr="2B146D29" w14:paraId="45D45014" w14:textId="77777777">
        <w:tc>
          <w:tcPr>
            <w:tcW w:w="1803" w:type="dxa"/>
            <w:tcMar/>
          </w:tcPr>
          <w:p w:rsidR="258A76E2" w:rsidP="258A76E2" w:rsidRDefault="258A76E2" w14:paraId="7A06EE4E" w14:textId="7DF07D6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WaitingTime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0CA39AC2" w14:textId="5B232B5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Length that an elective waitin</w:t>
            </w:r>
            <w:r w:rsidRPr="258A76E2" w:rsidR="7261C187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g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for referral (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) to admission for treatment</w:t>
            </w:r>
          </w:p>
        </w:tc>
        <w:tc>
          <w:tcPr>
            <w:tcW w:w="1608" w:type="dxa"/>
            <w:tcMar/>
          </w:tcPr>
          <w:p w:rsidR="258A76E2" w:rsidP="258A76E2" w:rsidRDefault="258A76E2" w14:paraId="7CA0DAFE" w14:textId="4BF3B6F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5136733B" w14:textId="511F082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This is calculated as the difference between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admidate_MDY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rttstart_MDY</w:t>
            </w:r>
            <w:proofErr w:type="spellEnd"/>
          </w:p>
        </w:tc>
      </w:tr>
      <w:tr w:rsidR="258A76E2" w:rsidTr="2B146D29" w14:paraId="33FFB111" w14:textId="77777777">
        <w:tc>
          <w:tcPr>
            <w:tcW w:w="1803" w:type="dxa"/>
            <w:tcMar/>
          </w:tcPr>
          <w:p w:rsidR="258A76E2" w:rsidP="258A76E2" w:rsidRDefault="258A76E2" w14:paraId="06B0525A" w14:textId="6E1B226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MainICD10Cat</w:t>
            </w:r>
          </w:p>
        </w:tc>
        <w:tc>
          <w:tcPr>
            <w:tcW w:w="2910" w:type="dxa"/>
            <w:tcMar/>
          </w:tcPr>
          <w:p w:rsidR="258A76E2" w:rsidP="258A76E2" w:rsidRDefault="258A76E2" w14:paraId="36E81B92" w14:textId="7AF5CFC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ICD</w:t>
            </w:r>
            <w:r w:rsidRPr="258A76E2" w:rsidR="2AA01055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-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10 grouping number for main cause of admission</w:t>
            </w:r>
          </w:p>
        </w:tc>
        <w:tc>
          <w:tcPr>
            <w:tcW w:w="1608" w:type="dxa"/>
            <w:tcMar/>
          </w:tcPr>
          <w:p w:rsidR="258A76E2" w:rsidP="258A76E2" w:rsidRDefault="258A76E2" w14:paraId="79F94143" w14:textId="79462E5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67601761" w14:textId="70E5E48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diag_01</w:t>
            </w:r>
          </w:p>
        </w:tc>
      </w:tr>
      <w:tr w:rsidR="258A76E2" w:rsidTr="2B146D29" w14:paraId="0B829A65" w14:textId="77777777">
        <w:tc>
          <w:tcPr>
            <w:tcW w:w="1803" w:type="dxa"/>
            <w:tcMar/>
          </w:tcPr>
          <w:p w:rsidR="258A76E2" w:rsidP="258A76E2" w:rsidRDefault="258A76E2" w14:paraId="11D24061" w14:textId="1810319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disdate_MDY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49BF56D8" w14:textId="70A6446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Discharge date for episode</w:t>
            </w:r>
          </w:p>
        </w:tc>
        <w:tc>
          <w:tcPr>
            <w:tcW w:w="1608" w:type="dxa"/>
            <w:tcMar/>
          </w:tcPr>
          <w:p w:rsidR="258A76E2" w:rsidP="258A76E2" w:rsidRDefault="258A76E2" w14:paraId="6EAC96A7" w14:textId="5B5918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string "%Y-%m-%d" </w:t>
            </w:r>
            <w:r w:rsidRPr="258A76E2" w:rsidR="527C4FB5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i.e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258A76E2" w:rsidR="0870D5C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“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2020-07-23</w:t>
            </w:r>
            <w:r w:rsidRPr="258A76E2" w:rsidR="0870D5C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")</w:t>
            </w:r>
          </w:p>
          <w:p w:rsidR="258A76E2" w:rsidP="258A76E2" w:rsidRDefault="258A76E2" w14:paraId="6EEDBDCF" w14:textId="71B979B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208" w:type="dxa"/>
            <w:tcMar/>
          </w:tcPr>
          <w:p w:rsidR="258A76E2" w:rsidP="258A76E2" w:rsidRDefault="258A76E2" w14:paraId="450CD810" w14:textId="4C8AF63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disdate</w:t>
            </w:r>
            <w:proofErr w:type="spellEnd"/>
          </w:p>
        </w:tc>
      </w:tr>
      <w:tr w:rsidR="258A76E2" w:rsidTr="2B146D29" w14:paraId="5777CE9A" w14:textId="77777777">
        <w:tc>
          <w:tcPr>
            <w:tcW w:w="1803" w:type="dxa"/>
            <w:tcMar/>
          </w:tcPr>
          <w:p w:rsidR="258A76E2" w:rsidP="258A76E2" w:rsidRDefault="258A76E2" w14:paraId="0091B8F7" w14:textId="2D7FC98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</w:t>
            </w:r>
          </w:p>
        </w:tc>
        <w:tc>
          <w:tcPr>
            <w:tcW w:w="2910" w:type="dxa"/>
            <w:tcMar/>
          </w:tcPr>
          <w:p w:rsidR="3106A6B9" w:rsidP="258A76E2" w:rsidRDefault="3106A6B9" w14:paraId="63539C93" w14:textId="6A9AA8D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Is 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patient admitted into CC. </w:t>
            </w:r>
            <w:r w:rsidRPr="258A76E2" w:rsidR="2FEA83F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(1 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if there is a cc record attached</w:t>
            </w:r>
            <w:r w:rsidRPr="258A76E2" w:rsidR="43581597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determined by the presence of </w:t>
            </w:r>
            <w:proofErr w:type="spellStart"/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ccstartdate</w:t>
            </w:r>
            <w:proofErr w:type="spellEnd"/>
            <w:r w:rsidRPr="258A76E2" w:rsidR="733B53B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; 0 otherwise)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608" w:type="dxa"/>
            <w:tcMar/>
          </w:tcPr>
          <w:p w:rsidR="7D782CB1" w:rsidP="258A76E2" w:rsidRDefault="7D782CB1" w14:paraId="2C1CDC9C" w14:textId="305AB53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inary</w:t>
            </w:r>
          </w:p>
        </w:tc>
        <w:tc>
          <w:tcPr>
            <w:tcW w:w="2208" w:type="dxa"/>
            <w:tcMar/>
          </w:tcPr>
          <w:p w:rsidR="258A76E2" w:rsidP="258A76E2" w:rsidRDefault="258A76E2" w14:paraId="2EDC52C0" w14:textId="37DEB2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ccstartdate</w:t>
            </w:r>
            <w:proofErr w:type="spellEnd"/>
          </w:p>
        </w:tc>
      </w:tr>
      <w:tr w:rsidR="258A76E2" w:rsidTr="2B146D29" w14:paraId="59BBD48B" w14:textId="77777777">
        <w:tc>
          <w:tcPr>
            <w:tcW w:w="1803" w:type="dxa"/>
            <w:tcMar/>
          </w:tcPr>
          <w:p w:rsidR="258A76E2" w:rsidP="258A76E2" w:rsidRDefault="258A76E2" w14:paraId="552ED51A" w14:textId="7E238ED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Frail</w:t>
            </w:r>
          </w:p>
        </w:tc>
        <w:tc>
          <w:tcPr>
            <w:tcW w:w="2910" w:type="dxa"/>
            <w:tcMar/>
          </w:tcPr>
          <w:p w:rsidR="2F1D3EA7" w:rsidP="258A76E2" w:rsidRDefault="2F1D3EA7" w14:paraId="76486A4C" w14:textId="2424CBB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Is 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patient</w:t>
            </w:r>
            <w:r w:rsidRPr="258A76E2" w:rsidR="4A42C91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f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rail based on Custom Imperial Frailty Score</w:t>
            </w:r>
            <w:r w:rsidRPr="258A76E2" w:rsidR="04101EAC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(1 </w:t>
            </w:r>
            <w:r w:rsidRPr="258A76E2" w:rsidR="42DAA477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if</w:t>
            </w:r>
            <w:r w:rsidRPr="258A76E2" w:rsidR="04101EAC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frail; 0 otherwise)</w:t>
            </w:r>
          </w:p>
        </w:tc>
        <w:tc>
          <w:tcPr>
            <w:tcW w:w="1608" w:type="dxa"/>
            <w:tcMar/>
          </w:tcPr>
          <w:p w:rsidR="04101EAC" w:rsidP="258A76E2" w:rsidRDefault="04101EAC" w14:paraId="240D4C39" w14:textId="3FF9104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inary</w:t>
            </w:r>
          </w:p>
        </w:tc>
        <w:tc>
          <w:tcPr>
            <w:tcW w:w="2208" w:type="dxa"/>
            <w:tcMar/>
          </w:tcPr>
          <w:p w:rsidR="258A76E2" w:rsidP="258A76E2" w:rsidRDefault="258A76E2" w14:paraId="240BC16E" w14:textId="208C19B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diag_01-diag_20</w:t>
            </w:r>
          </w:p>
        </w:tc>
      </w:tr>
      <w:tr w:rsidR="258A76E2" w:rsidTr="2B146D29" w14:paraId="20D1B3ED" w14:textId="77777777">
        <w:tc>
          <w:tcPr>
            <w:tcW w:w="1803" w:type="dxa"/>
            <w:tcMar/>
          </w:tcPr>
          <w:p w:rsidR="258A76E2" w:rsidP="1C587666" w:rsidRDefault="02FC7111" w14:paraId="64F3FECC" w14:textId="2FCA983D">
            <w:pPr>
              <w:spacing w:line="259" w:lineRule="auto"/>
              <w:rPr>
                <w:rFonts w:ascii="Calibri" w:hAnsi="Calibri" w:eastAsia="Calibri" w:cs="Calibri"/>
                <w:color w:val="881798"/>
                <w:sz w:val="24"/>
                <w:szCs w:val="24"/>
                <w:u w:val="single"/>
                <w:lang w:val="en-US"/>
              </w:rPr>
            </w:pPr>
            <w:proofErr w:type="spellStart"/>
            <w:r w:rsidRPr="1C587666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ccdisdes</w:t>
            </w:r>
            <w:r w:rsidRPr="1C587666" w:rsidR="29C46E83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2910" w:type="dxa"/>
            <w:tcMar/>
          </w:tcPr>
          <w:p w:rsidR="258A76E2" w:rsidP="1C587666" w:rsidRDefault="02FC7111" w14:paraId="4EA40846" w14:textId="4065F80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1C587666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Destination of patient following discharge from critical care</w:t>
            </w:r>
            <w:r w:rsidRPr="1C587666" w:rsidR="107FE74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(</w:t>
            </w:r>
            <w:commentRangeStart w:id="43"/>
            <w:r w:rsidRPr="1C587666" w:rsidR="222B864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see HES data dictionary for destination details specific to each HES year</w:t>
            </w:r>
            <w:commentRangeEnd w:id="43"/>
            <w:r w:rsidR="258A76E2">
              <w:commentReference w:id="43"/>
            </w:r>
            <w:r w:rsidRPr="1C587666" w:rsidR="107FE74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08" w:type="dxa"/>
            <w:tcMar/>
          </w:tcPr>
          <w:p w:rsidR="258A76E2" w:rsidP="258A76E2" w:rsidRDefault="258A76E2" w14:paraId="77624265" w14:textId="6F7887B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08" w:type="dxa"/>
            <w:tcMar/>
          </w:tcPr>
          <w:p w:rsidR="258A76E2" w:rsidP="258A76E2" w:rsidRDefault="258A76E2" w14:paraId="37BED454" w14:textId="3D78C69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ccdisdest</w:t>
            </w:r>
            <w:proofErr w:type="spellEnd"/>
          </w:p>
        </w:tc>
      </w:tr>
      <w:tr w:rsidR="258A76E2" w:rsidTr="2B146D29" w14:paraId="569386D9" w14:textId="77777777">
        <w:tc>
          <w:tcPr>
            <w:tcW w:w="1803" w:type="dxa"/>
            <w:tcMar/>
          </w:tcPr>
          <w:p w:rsidR="258A76E2" w:rsidP="258A76E2" w:rsidRDefault="258A76E2" w14:paraId="5C62AAC1" w14:textId="3FCC8F4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cc_dis_flg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1D56AB85" w14:textId="4FF035B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Flag if discharge date from critical care is equal to discharge date on episode line</w:t>
            </w:r>
            <w:r w:rsidRPr="258A76E2" w:rsidR="3C4E6D79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(1 if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ccdisdate</w:t>
            </w:r>
            <w:proofErr w:type="spellEnd"/>
            <w:r w:rsidRPr="258A76E2" w:rsidR="366C0937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=</w:t>
            </w:r>
            <w:r w:rsidRPr="258A76E2" w:rsidR="366C0937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disdate</w:t>
            </w:r>
            <w:proofErr w:type="spellEnd"/>
            <w:r w:rsidRPr="258A76E2" w:rsidR="19D5A02B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, 0 otherwise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608" w:type="dxa"/>
            <w:tcMar/>
          </w:tcPr>
          <w:p w:rsidR="24A51A4D" w:rsidP="258A76E2" w:rsidRDefault="24A51A4D" w14:paraId="262CA6A0" w14:textId="1566172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</w:t>
            </w:r>
            <w:r w:rsidRPr="258A76E2" w:rsid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inary</w:t>
            </w:r>
          </w:p>
        </w:tc>
        <w:tc>
          <w:tcPr>
            <w:tcW w:w="2208" w:type="dxa"/>
            <w:tcMar/>
          </w:tcPr>
          <w:p w:rsidR="258A76E2" w:rsidP="258A76E2" w:rsidRDefault="258A76E2" w14:paraId="43EEF746" w14:textId="6492093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ccdisdate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disdate</w:t>
            </w:r>
            <w:proofErr w:type="spellEnd"/>
          </w:p>
        </w:tc>
      </w:tr>
      <w:tr w:rsidR="258A76E2" w:rsidTr="2B146D29" w14:paraId="39ABD7AF" w14:textId="77777777">
        <w:tc>
          <w:tcPr>
            <w:tcW w:w="1803" w:type="dxa"/>
            <w:tcMar/>
          </w:tcPr>
          <w:p w:rsidR="258A76E2" w:rsidP="258A76E2" w:rsidRDefault="258A76E2" w14:paraId="47263DE4" w14:textId="5B5DA62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cc_start_flg</w:t>
            </w:r>
            <w:proofErr w:type="spellEnd"/>
          </w:p>
        </w:tc>
        <w:tc>
          <w:tcPr>
            <w:tcW w:w="2910" w:type="dxa"/>
            <w:tcMar/>
          </w:tcPr>
          <w:p w:rsidR="258A76E2" w:rsidP="258A76E2" w:rsidRDefault="258A76E2" w14:paraId="1220351E" w14:textId="212A808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Flag if admission date to critical care is equal to admission date on episode line</w:t>
            </w:r>
            <w:r w:rsidRPr="258A76E2" w:rsidR="703B9BD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(1</w:t>
            </w:r>
            <w:r w:rsidRPr="258A76E2" w:rsidR="016DE275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 w:rsidR="1B693A55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admidate</w:t>
            </w:r>
            <w:proofErr w:type="spellEnd"/>
            <w:r w:rsidRPr="258A76E2" w:rsidR="5A739930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=</w:t>
            </w:r>
            <w:r w:rsidRPr="258A76E2" w:rsidR="5A739930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ccstartdate</w:t>
            </w:r>
            <w:proofErr w:type="spellEnd"/>
            <w:r w:rsidRPr="258A76E2" w:rsidR="548786E6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, 0 otherwise)</w:t>
            </w:r>
          </w:p>
        </w:tc>
        <w:tc>
          <w:tcPr>
            <w:tcW w:w="1608" w:type="dxa"/>
            <w:tcMar/>
          </w:tcPr>
          <w:p w:rsidR="7D391A66" w:rsidP="258A76E2" w:rsidRDefault="7D391A66" w14:paraId="778236AB" w14:textId="3AA4D5BB">
            <w:pPr>
              <w:spacing w:line="259" w:lineRule="auto"/>
            </w:pPr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binary</w:t>
            </w:r>
          </w:p>
        </w:tc>
        <w:tc>
          <w:tcPr>
            <w:tcW w:w="2208" w:type="dxa"/>
            <w:tcMar/>
          </w:tcPr>
          <w:p w:rsidR="258A76E2" w:rsidP="258A76E2" w:rsidRDefault="258A76E2" w14:paraId="39596E09" w14:textId="35EB14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ccstartdate</w:t>
            </w:r>
            <w:proofErr w:type="spellEnd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258A76E2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n-US"/>
              </w:rPr>
              <w:t>admidate</w:t>
            </w:r>
            <w:proofErr w:type="spellEnd"/>
          </w:p>
        </w:tc>
      </w:tr>
    </w:tbl>
    <w:p w:rsidR="258A76E2" w:rsidP="258A76E2" w:rsidRDefault="258A76E2" w14:paraId="09915774" w14:textId="47A8C51B">
      <w:pPr>
        <w:rPr>
          <w:rStyle w:val="HeaderChar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1A61D763" w:rsidP="1C587666" w:rsidRDefault="6CCC7E39" w14:paraId="47002E73" w14:textId="471892AA">
      <w:pPr>
        <w:rPr>
          <w:rStyle w:val="HeaderChar"/>
          <w:rFonts w:ascii="Calibri" w:hAnsi="Calibri" w:eastAsia="Calibri" w:cs="Calibri"/>
          <w:b/>
          <w:bCs/>
          <w:color w:val="000000" w:themeColor="text1"/>
          <w:sz w:val="24"/>
          <w:szCs w:val="24"/>
          <w:lang w:val="en-US"/>
        </w:rPr>
      </w:pPr>
      <w:r w:rsidRPr="1C587666">
        <w:rPr>
          <w:rStyle w:val="HeaderChar"/>
          <w:rFonts w:ascii="Calibri" w:hAnsi="Calibri" w:eastAsia="Calibri" w:cs="Calibri"/>
          <w:b/>
          <w:bCs/>
          <w:color w:val="000000" w:themeColor="text1"/>
          <w:sz w:val="24"/>
          <w:szCs w:val="24"/>
          <w:lang w:val="en-US"/>
        </w:rPr>
        <w:t xml:space="preserve">Optimization model data inputs found in </w:t>
      </w:r>
      <w:r w:rsidRPr="1C587666" w:rsidR="285B7E52">
        <w:rPr>
          <w:rStyle w:val="HeaderChar"/>
          <w:rFonts w:ascii="Calibri" w:hAnsi="Calibri" w:eastAsia="Calibri" w:cs="Calibri"/>
          <w:b/>
          <w:bCs/>
          <w:color w:val="000000" w:themeColor="text1"/>
          <w:sz w:val="24"/>
          <w:szCs w:val="24"/>
          <w:lang w:val="en-US"/>
        </w:rPr>
        <w:t>Optimization_model_input_data</w:t>
      </w:r>
      <w:r w:rsidRPr="1C587666">
        <w:rPr>
          <w:rStyle w:val="HeaderChar"/>
          <w:rFonts w:ascii="Calibri" w:hAnsi="Calibri" w:eastAsia="Calibri" w:cs="Calibri"/>
          <w:b/>
          <w:bCs/>
          <w:color w:val="000000" w:themeColor="text1"/>
          <w:sz w:val="24"/>
          <w:szCs w:val="24"/>
          <w:lang w:val="en-US"/>
        </w:rPr>
        <w:t>.xlsx:</w:t>
      </w:r>
    </w:p>
    <w:p w:rsidR="17E12D08" w:rsidP="1C587666" w:rsidRDefault="17E12D08" w14:paraId="120380C1" w14:textId="02CACB92">
      <w:pPr>
        <w:rPr>
          <w:b/>
          <w:bCs/>
          <w:sz w:val="24"/>
          <w:szCs w:val="24"/>
        </w:rPr>
      </w:pPr>
      <w:commentRangeStart w:id="44"/>
      <w:commentRangeStart w:id="45"/>
      <w:commentRangeStart w:id="46"/>
      <w:commentRangeStart w:id="47"/>
      <w:commentRangeStart w:id="48"/>
      <w:r w:rsidRPr="1C587666">
        <w:rPr>
          <w:b/>
          <w:bCs/>
          <w:sz w:val="24"/>
          <w:szCs w:val="24"/>
        </w:rPr>
        <w:t>Non-COVID forecasts</w:t>
      </w:r>
      <w:commentRangeEnd w:id="44"/>
      <w:r>
        <w:commentReference w:id="44"/>
      </w:r>
      <w:commentRangeEnd w:id="45"/>
      <w:r>
        <w:commentReference w:id="45"/>
      </w:r>
      <w:commentRangeEnd w:id="46"/>
      <w:r>
        <w:commentReference w:id="46"/>
      </w:r>
      <w:commentRangeEnd w:id="47"/>
      <w:r>
        <w:commentReference w:id="47"/>
      </w:r>
      <w:commentRangeEnd w:id="48"/>
      <w:r>
        <w:commentReference w:id="48"/>
      </w:r>
    </w:p>
    <w:p w:rsidR="7DED4CA3" w:rsidP="2327052B" w:rsidRDefault="1DB1A525" w14:paraId="225D5384" w14:textId="5FC2009D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Pr="1C587666" w:rsidR="7DED4CA3">
        <w:rPr>
          <w:sz w:val="24"/>
          <w:szCs w:val="24"/>
          <w:u w:val="single"/>
        </w:rPr>
        <w:t>heet names</w:t>
      </w:r>
      <w:r w:rsidRPr="1C587666" w:rsidR="7DED4CA3">
        <w:rPr>
          <w:sz w:val="24"/>
          <w:szCs w:val="24"/>
        </w:rPr>
        <w:t>: phi1, phi2, phi3</w:t>
      </w:r>
    </w:p>
    <w:p w:rsidR="6BB358B9" w:rsidP="258A76E2" w:rsidRDefault="6BB358B9" w14:paraId="2867B6D3" w14:textId="430C6B06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time_series_creator.R</w:t>
      </w:r>
      <w:proofErr w:type="spellEnd"/>
      <w:r w:rsidRPr="258A76E2">
        <w:rPr>
          <w:sz w:val="24"/>
          <w:szCs w:val="24"/>
        </w:rPr>
        <w:t xml:space="preserve"> and </w:t>
      </w:r>
      <w:proofErr w:type="spellStart"/>
      <w:r w:rsidRPr="258A76E2">
        <w:rPr>
          <w:i/>
          <w:iCs/>
          <w:sz w:val="24"/>
          <w:szCs w:val="24"/>
        </w:rPr>
        <w:t>time_series_forecast.R</w:t>
      </w:r>
      <w:proofErr w:type="spellEnd"/>
    </w:p>
    <w:p w:rsidR="7DED4CA3" w:rsidP="258A76E2" w:rsidRDefault="7DED4CA3" w14:paraId="21440880" w14:textId="46E49E48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</w:t>
      </w:r>
      <w:r w:rsidRPr="258A76E2" w:rsidR="42A111A9">
        <w:rPr>
          <w:sz w:val="24"/>
          <w:szCs w:val="24"/>
        </w:rPr>
        <w:t xml:space="preserve"> APC and CC</w:t>
      </w:r>
      <w:r w:rsidRPr="258A76E2" w:rsidR="6C1A3E82">
        <w:rPr>
          <w:sz w:val="24"/>
          <w:szCs w:val="24"/>
        </w:rPr>
        <w:t xml:space="preserve"> </w:t>
      </w:r>
      <w:r w:rsidRPr="258A76E2" w:rsidR="741487AF">
        <w:rPr>
          <w:sz w:val="24"/>
          <w:szCs w:val="24"/>
        </w:rPr>
        <w:t>datasets. Variables used are derived from the following original HES variables:</w:t>
      </w:r>
    </w:p>
    <w:p w:rsidR="741487AF" w:rsidP="258A76E2" w:rsidRDefault="741487AF" w14:paraId="3E9AFD33" w14:textId="5A63C72C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epistart</w:t>
      </w:r>
      <w:proofErr w:type="spellEnd"/>
    </w:p>
    <w:p w:rsidR="741487AF" w:rsidP="258A76E2" w:rsidRDefault="741487AF" w14:paraId="070D4866" w14:textId="31C8941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startage</w:t>
      </w:r>
      <w:proofErr w:type="spellEnd"/>
    </w:p>
    <w:p w:rsidR="741487AF" w:rsidP="258A76E2" w:rsidRDefault="741487AF" w14:paraId="6D54E7F1" w14:textId="68B352D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258A76E2">
        <w:rPr>
          <w:sz w:val="24"/>
          <w:szCs w:val="24"/>
        </w:rPr>
        <w:t>diag01-diag20</w:t>
      </w:r>
    </w:p>
    <w:p w:rsidR="741487AF" w:rsidP="258A76E2" w:rsidRDefault="741487AF" w14:paraId="3AD5D800" w14:textId="76C9034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741487AF" w:rsidP="258A76E2" w:rsidRDefault="741487AF" w14:paraId="10E0A202" w14:textId="7E44777F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disdate</w:t>
      </w:r>
      <w:proofErr w:type="spellEnd"/>
    </w:p>
    <w:p w:rsidR="741487AF" w:rsidP="258A76E2" w:rsidRDefault="741487AF" w14:paraId="535500B1" w14:textId="2AB88B0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741487AF" w:rsidP="258A76E2" w:rsidRDefault="741487AF" w14:paraId="5C285CA8" w14:textId="3481476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741487AF" w:rsidP="258A76E2" w:rsidRDefault="741487AF" w14:paraId="4F6B327B" w14:textId="1B87088B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hesid</w:t>
      </w:r>
      <w:proofErr w:type="spellEnd"/>
    </w:p>
    <w:p w:rsidR="7DED4CA3" w:rsidP="2327052B" w:rsidRDefault="7DED4CA3" w14:paraId="74A0951C" w14:textId="2318D76C">
      <w:pPr>
        <w:rPr>
          <w:sz w:val="24"/>
          <w:szCs w:val="24"/>
        </w:rPr>
      </w:pPr>
      <w:r w:rsidRPr="2B146D29" w:rsidR="7DED4CA3">
        <w:rPr>
          <w:sz w:val="24"/>
          <w:szCs w:val="24"/>
          <w:u w:val="single"/>
        </w:rPr>
        <w:t>Data description</w:t>
      </w:r>
      <w:r w:rsidRPr="2B146D29" w:rsidR="7DED4CA3">
        <w:rPr>
          <w:sz w:val="24"/>
          <w:szCs w:val="24"/>
        </w:rPr>
        <w:t>: P</w:t>
      </w:r>
      <w:r w:rsidRPr="2B146D29" w:rsidR="17E12D08">
        <w:rPr>
          <w:sz w:val="24"/>
          <w:szCs w:val="24"/>
        </w:rPr>
        <w:t xml:space="preserve">hi1, phi2, and phi3 provide data on the weekly number of </w:t>
      </w:r>
      <w:r w:rsidRPr="2B146D29" w:rsidR="00020D94">
        <w:rPr>
          <w:sz w:val="24"/>
          <w:szCs w:val="24"/>
        </w:rPr>
        <w:t xml:space="preserve">forecasted </w:t>
      </w:r>
      <w:r w:rsidRPr="2B146D29" w:rsidR="17E12D08">
        <w:rPr>
          <w:sz w:val="24"/>
          <w:szCs w:val="24"/>
        </w:rPr>
        <w:t xml:space="preserve">non-COVID </w:t>
      </w:r>
      <w:r w:rsidRPr="2B146D29" w:rsidR="17E12D08">
        <w:rPr>
          <w:sz w:val="24"/>
          <w:szCs w:val="24"/>
        </w:rPr>
        <w:t>emergency admissions and newly waiting elective patients</w:t>
      </w:r>
      <w:r w:rsidRPr="2B146D29" w:rsidR="3BC9222E">
        <w:rPr>
          <w:sz w:val="24"/>
          <w:szCs w:val="24"/>
        </w:rPr>
        <w:t xml:space="preserve"> based on </w:t>
      </w:r>
      <w:r w:rsidRPr="2B146D29" w:rsidR="388EBA6F">
        <w:rPr>
          <w:sz w:val="24"/>
          <w:szCs w:val="24"/>
        </w:rPr>
        <w:t>reproducti</w:t>
      </w:r>
      <w:r w:rsidRPr="2B146D29" w:rsidR="7DB30998">
        <w:rPr>
          <w:sz w:val="24"/>
          <w:szCs w:val="24"/>
        </w:rPr>
        <w:t>on</w:t>
      </w:r>
      <w:r w:rsidRPr="2B146D29" w:rsidR="388EBA6F">
        <w:rPr>
          <w:sz w:val="24"/>
          <w:szCs w:val="24"/>
        </w:rPr>
        <w:t xml:space="preserve"> numbers equal to </w:t>
      </w:r>
      <w:r w:rsidRPr="2B146D29" w:rsidR="68DA330D">
        <w:rPr>
          <w:sz w:val="24"/>
          <w:szCs w:val="24"/>
        </w:rPr>
        <w:t>1.0</w:t>
      </w:r>
      <w:r w:rsidRPr="2B146D29" w:rsidR="388EBA6F">
        <w:rPr>
          <w:sz w:val="24"/>
          <w:szCs w:val="24"/>
        </w:rPr>
        <w:t xml:space="preserve">, </w:t>
      </w:r>
      <w:r w:rsidRPr="2B146D29" w:rsidR="2FC49C6D">
        <w:rPr>
          <w:sz w:val="24"/>
          <w:szCs w:val="24"/>
        </w:rPr>
        <w:t>1,1</w:t>
      </w:r>
      <w:r w:rsidRPr="2B146D29" w:rsidR="388EBA6F">
        <w:rPr>
          <w:sz w:val="24"/>
          <w:szCs w:val="24"/>
        </w:rPr>
        <w:t xml:space="preserve">, and </w:t>
      </w:r>
      <w:r w:rsidRPr="2B146D29" w:rsidR="7A1743D4">
        <w:rPr>
          <w:sz w:val="24"/>
          <w:szCs w:val="24"/>
        </w:rPr>
        <w:t>1,2</w:t>
      </w:r>
      <w:r w:rsidRPr="2B146D29" w:rsidR="388EBA6F">
        <w:rPr>
          <w:sz w:val="24"/>
          <w:szCs w:val="24"/>
        </w:rPr>
        <w:t xml:space="preserve">, respectively. </w:t>
      </w:r>
      <w:r w:rsidRPr="2B146D29" w:rsidR="08A938A7">
        <w:rPr>
          <w:sz w:val="24"/>
          <w:szCs w:val="24"/>
        </w:rPr>
        <w:t>These estimates were calculated using time-series forecasting techniques (see Appendix C1</w:t>
      </w:r>
      <w:r w:rsidRPr="2B146D29" w:rsidR="00B24225">
        <w:rPr>
          <w:sz w:val="24"/>
          <w:szCs w:val="24"/>
        </w:rPr>
        <w:t xml:space="preserve"> of the report</w:t>
      </w:r>
      <w:r w:rsidRPr="2B146D29" w:rsidR="08A938A7">
        <w:rPr>
          <w:sz w:val="24"/>
          <w:szCs w:val="24"/>
        </w:rPr>
        <w:t>).</w:t>
      </w:r>
    </w:p>
    <w:p w:rsidR="08A938A7" w:rsidP="2327052B" w:rsidRDefault="08A938A7" w14:paraId="04685DCD" w14:textId="23DBBDB4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Columns</w:t>
      </w:r>
      <w:r w:rsidRPr="258A76E2">
        <w:rPr>
          <w:sz w:val="24"/>
          <w:szCs w:val="24"/>
        </w:rPr>
        <w:t xml:space="preserve">: </w:t>
      </w:r>
      <w:r w:rsidRPr="258A76E2" w:rsidR="7E6345AB">
        <w:rPr>
          <w:sz w:val="24"/>
          <w:szCs w:val="24"/>
        </w:rPr>
        <w:t>Each sheet has the following columns:</w:t>
      </w:r>
    </w:p>
    <w:p w:rsidR="26343204" w:rsidP="258A76E2" w:rsidRDefault="26343204" w14:paraId="4928AD0F" w14:textId="1EB652FD">
      <w:pPr>
        <w:pStyle w:val="ListParagraph"/>
        <w:numPr>
          <w:ilvl w:val="0"/>
          <w:numId w:val="28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t</w:t>
      </w:r>
      <w:r w:rsidRPr="258A76E2">
        <w:rPr>
          <w:sz w:val="24"/>
          <w:szCs w:val="24"/>
        </w:rPr>
        <w:t xml:space="preserve"> is the forecast week number, </w:t>
      </w:r>
      <w:r w:rsidRPr="258A76E2" w:rsidR="58494D0A">
        <w:rPr>
          <w:sz w:val="24"/>
          <w:szCs w:val="24"/>
        </w:rPr>
        <w:t xml:space="preserve">ranging from </w:t>
      </w:r>
      <w:r w:rsidRPr="258A76E2">
        <w:rPr>
          <w:sz w:val="24"/>
          <w:szCs w:val="24"/>
        </w:rPr>
        <w:t>0</w:t>
      </w:r>
      <w:r w:rsidRPr="258A76E2" w:rsidR="200AFE3D">
        <w:rPr>
          <w:sz w:val="24"/>
          <w:szCs w:val="24"/>
        </w:rPr>
        <w:t xml:space="preserve"> </w:t>
      </w:r>
      <w:r w:rsidRPr="258A76E2" w:rsidR="7BD88995">
        <w:rPr>
          <w:sz w:val="24"/>
          <w:szCs w:val="24"/>
        </w:rPr>
        <w:t>(</w:t>
      </w:r>
      <w:r w:rsidRPr="258A76E2">
        <w:rPr>
          <w:sz w:val="24"/>
          <w:szCs w:val="24"/>
        </w:rPr>
        <w:t>March 2, 2020</w:t>
      </w:r>
      <w:r w:rsidRPr="258A76E2" w:rsidR="5B30569D">
        <w:rPr>
          <w:sz w:val="24"/>
          <w:szCs w:val="24"/>
        </w:rPr>
        <w:t>)</w:t>
      </w:r>
      <w:r w:rsidRPr="258A76E2" w:rsidR="6D715F9C">
        <w:rPr>
          <w:sz w:val="24"/>
          <w:szCs w:val="24"/>
        </w:rPr>
        <w:t xml:space="preserve"> </w:t>
      </w:r>
      <w:r w:rsidRPr="258A76E2" w:rsidR="4663C3FE">
        <w:rPr>
          <w:sz w:val="24"/>
          <w:szCs w:val="24"/>
        </w:rPr>
        <w:t>to 77</w:t>
      </w:r>
      <w:r w:rsidRPr="258A76E2" w:rsidR="6AE8FE48">
        <w:rPr>
          <w:sz w:val="24"/>
          <w:szCs w:val="24"/>
        </w:rPr>
        <w:t xml:space="preserve"> (</w:t>
      </w:r>
      <w:r w:rsidRPr="258A76E2" w:rsidR="7B89C417">
        <w:rPr>
          <w:sz w:val="24"/>
          <w:szCs w:val="24"/>
        </w:rPr>
        <w:t>August 23rd</w:t>
      </w:r>
      <w:r w:rsidRPr="258A76E2" w:rsidR="6AE8FE48">
        <w:rPr>
          <w:sz w:val="24"/>
          <w:szCs w:val="24"/>
        </w:rPr>
        <w:t>, 2021)</w:t>
      </w:r>
    </w:p>
    <w:p w:rsidR="6AE8FE48" w:rsidP="258A76E2" w:rsidRDefault="6AE8FE48" w14:paraId="2475F8E2" w14:textId="38BBC4A5">
      <w:pPr>
        <w:pStyle w:val="ListParagraph"/>
        <w:numPr>
          <w:ilvl w:val="0"/>
          <w:numId w:val="28"/>
        </w:numPr>
        <w:rPr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</w:t>
      </w:r>
      <w:r w:rsidRPr="258A76E2" w:rsidR="22043D9A">
        <w:rPr>
          <w:sz w:val="24"/>
          <w:szCs w:val="24"/>
        </w:rPr>
        <w:t>:</w:t>
      </w:r>
    </w:p>
    <w:p w:rsidR="6AE8FE48" w:rsidP="258A76E2" w:rsidRDefault="6AE8FE48" w14:paraId="2D6DC4B7" w14:textId="1F1E95ED">
      <w:pPr>
        <w:pStyle w:val="ListParagraph"/>
        <w:numPr>
          <w:ilvl w:val="1"/>
          <w:numId w:val="28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 xml:space="preserve">N </w:t>
      </w:r>
      <w:r w:rsidRPr="258A76E2" w:rsidR="3C3634B5">
        <w:rPr>
          <w:sz w:val="24"/>
          <w:szCs w:val="24"/>
        </w:rPr>
        <w:t xml:space="preserve">= </w:t>
      </w:r>
      <w:r w:rsidRPr="258A76E2">
        <w:rPr>
          <w:sz w:val="24"/>
          <w:szCs w:val="24"/>
        </w:rPr>
        <w:t>electiv</w:t>
      </w:r>
      <w:r w:rsidRPr="258A76E2" w:rsidR="04103578">
        <w:rPr>
          <w:sz w:val="24"/>
          <w:szCs w:val="24"/>
        </w:rPr>
        <w:t>es</w:t>
      </w:r>
    </w:p>
    <w:p w:rsidR="04103578" w:rsidP="258A76E2" w:rsidRDefault="04103578" w14:paraId="706CDD6A" w14:textId="22742DBF">
      <w:pPr>
        <w:pStyle w:val="ListParagraph"/>
        <w:numPr>
          <w:ilvl w:val="1"/>
          <w:numId w:val="28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 xml:space="preserve">E </w:t>
      </w:r>
      <w:r w:rsidRPr="258A76E2" w:rsidR="52B352E2">
        <w:rPr>
          <w:sz w:val="24"/>
          <w:szCs w:val="24"/>
        </w:rPr>
        <w:t xml:space="preserve">= </w:t>
      </w:r>
      <w:r w:rsidRPr="258A76E2" w:rsidR="0650ADF0">
        <w:rPr>
          <w:sz w:val="24"/>
          <w:szCs w:val="24"/>
        </w:rPr>
        <w:t>emergencies</w:t>
      </w:r>
    </w:p>
    <w:p w:rsidR="0650ADF0" w:rsidP="258A76E2" w:rsidRDefault="0650ADF0" w14:paraId="3994895E" w14:textId="03789312">
      <w:pPr>
        <w:pStyle w:val="ListParagraph"/>
        <w:numPr>
          <w:ilvl w:val="0"/>
          <w:numId w:val="28"/>
        </w:numPr>
        <w:rPr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ICDXX_AGEYY</w:t>
      </w:r>
      <w:r w:rsidRPr="258A76E2">
        <w:rPr>
          <w:sz w:val="24"/>
          <w:szCs w:val="24"/>
        </w:rPr>
        <w:t xml:space="preserve"> refers to </w:t>
      </w:r>
      <w:r w:rsidRPr="258A76E2" w:rsidR="0359B7DE">
        <w:rPr>
          <w:sz w:val="24"/>
          <w:szCs w:val="24"/>
        </w:rPr>
        <w:t>the patient group</w:t>
      </w:r>
      <w:r w:rsidRPr="258A76E2" w:rsidR="78C94E44">
        <w:rPr>
          <w:sz w:val="24"/>
          <w:szCs w:val="24"/>
        </w:rPr>
        <w:t>’s forecasted weekly number of admissions or newly waiting elective patients. Each patient group</w:t>
      </w:r>
      <w:r w:rsidRPr="258A76E2" w:rsidR="0359B7DE">
        <w:rPr>
          <w:sz w:val="24"/>
          <w:szCs w:val="24"/>
        </w:rPr>
        <w:t xml:space="preserve"> </w:t>
      </w:r>
      <w:r w:rsidRPr="258A76E2" w:rsidR="173DA7D3">
        <w:rPr>
          <w:sz w:val="24"/>
          <w:szCs w:val="24"/>
        </w:rPr>
        <w:t>refers to</w:t>
      </w:r>
      <w:r w:rsidRPr="258A76E2" w:rsidR="0359B7DE">
        <w:rPr>
          <w:sz w:val="24"/>
          <w:szCs w:val="24"/>
        </w:rPr>
        <w:t xml:space="preserve"> </w:t>
      </w:r>
      <w:r w:rsidRPr="258A76E2">
        <w:rPr>
          <w:sz w:val="24"/>
          <w:szCs w:val="24"/>
        </w:rPr>
        <w:t>a specific ICD group</w:t>
      </w:r>
      <w:r w:rsidRPr="258A76E2" w:rsidR="3725C69B">
        <w:rPr>
          <w:sz w:val="24"/>
          <w:szCs w:val="24"/>
        </w:rPr>
        <w:t xml:space="preserve"> XX</w:t>
      </w:r>
      <w:r w:rsidRPr="258A76E2" w:rsidR="5DB5B844">
        <w:rPr>
          <w:sz w:val="24"/>
          <w:szCs w:val="24"/>
        </w:rPr>
        <w:t xml:space="preserve"> (Table </w:t>
      </w:r>
      <w:r w:rsidRPr="258A76E2" w:rsidR="0A687BF6">
        <w:rPr>
          <w:sz w:val="24"/>
          <w:szCs w:val="24"/>
        </w:rPr>
        <w:t>2</w:t>
      </w:r>
      <w:r w:rsidRPr="258A76E2" w:rsidR="5DB5B844">
        <w:rPr>
          <w:sz w:val="24"/>
          <w:szCs w:val="24"/>
        </w:rPr>
        <w:t>)</w:t>
      </w:r>
      <w:r w:rsidRPr="258A76E2">
        <w:rPr>
          <w:sz w:val="24"/>
          <w:szCs w:val="24"/>
        </w:rPr>
        <w:t xml:space="preserve"> and age grou</w:t>
      </w:r>
      <w:r w:rsidRPr="258A76E2" w:rsidR="07F60AB5">
        <w:rPr>
          <w:sz w:val="24"/>
          <w:szCs w:val="24"/>
        </w:rPr>
        <w:t>p</w:t>
      </w:r>
      <w:r w:rsidRPr="258A76E2" w:rsidR="243FC772">
        <w:rPr>
          <w:sz w:val="24"/>
          <w:szCs w:val="24"/>
        </w:rPr>
        <w:t xml:space="preserve"> YY</w:t>
      </w:r>
      <w:r w:rsidRPr="258A76E2" w:rsidR="62F13ADA">
        <w:rPr>
          <w:sz w:val="24"/>
          <w:szCs w:val="24"/>
        </w:rPr>
        <w:t>, where:</w:t>
      </w:r>
    </w:p>
    <w:p w:rsidR="0A3D77A8" w:rsidP="258A76E2" w:rsidRDefault="0A3D77A8" w14:paraId="0648E34B" w14:textId="3A121478">
      <w:pPr>
        <w:pStyle w:val="ListParagraph"/>
        <w:numPr>
          <w:ilvl w:val="1"/>
          <w:numId w:val="28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>AGE01, 02, and 03 refer to the following age-groups: 0-24, 25-64, 65+</w:t>
      </w:r>
    </w:p>
    <w:p w:rsidR="07F60AB5" w:rsidP="258A76E2" w:rsidRDefault="31D440CA" w14:paraId="437A0FFD" w14:textId="7F1B009C">
      <w:pPr>
        <w:pStyle w:val="ListParagraph"/>
        <w:numPr>
          <w:ilvl w:val="1"/>
          <w:numId w:val="28"/>
        </w:numPr>
        <w:rPr>
          <w:i/>
          <w:iCs/>
          <w:sz w:val="24"/>
          <w:szCs w:val="24"/>
        </w:rPr>
      </w:pPr>
      <w:r w:rsidRPr="258A76E2">
        <w:rPr>
          <w:sz w:val="24"/>
          <w:szCs w:val="24"/>
        </w:rPr>
        <w:t>e.g.,</w:t>
      </w:r>
      <w:r w:rsidRPr="258A76E2" w:rsidR="07F60AB5">
        <w:rPr>
          <w:sz w:val="24"/>
          <w:szCs w:val="24"/>
        </w:rPr>
        <w:t xml:space="preserve"> ICD02_AGE01 refers to Neoplasms for 0-24-year-olds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5"/>
        <w:gridCol w:w="5340"/>
      </w:tblGrid>
      <w:tr w:rsidR="258A76E2" w:rsidTr="2B146D29" w14:paraId="399AD446" w14:textId="77777777">
        <w:tc>
          <w:tcPr>
            <w:tcW w:w="9015" w:type="dxa"/>
            <w:gridSpan w:val="3"/>
            <w:tcMar/>
          </w:tcPr>
          <w:p w:rsidR="258A76E2" w:rsidP="258A76E2" w:rsidRDefault="258A76E2" w14:paraId="3F420069" w14:textId="46C3CBC2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Table </w:t>
            </w:r>
            <w:r w:rsidRPr="258A76E2" w:rsidR="53AFF323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. ICD root group identification</w:t>
            </w:r>
          </w:p>
        </w:tc>
      </w:tr>
      <w:tr w:rsidR="258A76E2" w:rsidTr="2B146D29" w14:paraId="76B5774D" w14:textId="77777777">
        <w:tc>
          <w:tcPr>
            <w:tcW w:w="1410" w:type="dxa"/>
            <w:tcMar/>
          </w:tcPr>
          <w:p w:rsidR="5463427E" w:rsidP="258A76E2" w:rsidRDefault="5463427E" w14:paraId="41C8866D" w14:textId="67296C9C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ICD Group Number</w:t>
            </w:r>
          </w:p>
        </w:tc>
        <w:tc>
          <w:tcPr>
            <w:tcW w:w="2265" w:type="dxa"/>
            <w:tcMar/>
          </w:tcPr>
          <w:p w:rsidR="258A76E2" w:rsidP="258A76E2" w:rsidRDefault="258A76E2" w14:paraId="053476A2" w14:textId="307246CA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lang w:val="en-US"/>
              </w:rPr>
              <w:t>ICD-10 Chapter</w:t>
            </w:r>
          </w:p>
        </w:tc>
        <w:tc>
          <w:tcPr>
            <w:tcW w:w="5340" w:type="dxa"/>
            <w:tcMar/>
          </w:tcPr>
          <w:p w:rsidR="258A76E2" w:rsidP="258A76E2" w:rsidRDefault="258A76E2" w14:paraId="428B9E67" w14:textId="26E1C7B9">
            <w:pPr>
              <w:rPr>
                <w:rFonts w:eastAsiaTheme="minorEastAsia"/>
                <w:color w:val="222222"/>
                <w:sz w:val="24"/>
                <w:szCs w:val="24"/>
              </w:rPr>
            </w:pPr>
            <w:r w:rsidRPr="258A76E2">
              <w:rPr>
                <w:rFonts w:eastAsiaTheme="minorEastAsia"/>
                <w:b/>
                <w:bCs/>
                <w:color w:val="222222"/>
                <w:sz w:val="24"/>
                <w:szCs w:val="24"/>
                <w:lang w:val="en-US"/>
              </w:rPr>
              <w:t>Disease Category</w:t>
            </w:r>
          </w:p>
        </w:tc>
      </w:tr>
      <w:tr w:rsidR="258A76E2" w:rsidTr="2B146D29" w14:paraId="6F0D0F40" w14:textId="77777777">
        <w:tc>
          <w:tcPr>
            <w:tcW w:w="1410" w:type="dxa"/>
            <w:tcMar/>
          </w:tcPr>
          <w:p w:rsidR="7B694BB2" w:rsidP="258A76E2" w:rsidRDefault="7B694BB2" w14:paraId="7A013A6B" w14:textId="43BE233A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10602B2D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5" w:type="dxa"/>
            <w:tcMar/>
          </w:tcPr>
          <w:p w:rsidR="258A76E2" w:rsidP="258A76E2" w:rsidRDefault="0024072C" w14:paraId="259EB3EE" w14:textId="79C6CDB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2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A00–B99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344F151F" w14:textId="335E923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Certain infectious and parasitic diseases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090A9322" w14:textId="77777777">
        <w:tc>
          <w:tcPr>
            <w:tcW w:w="1410" w:type="dxa"/>
            <w:tcMar/>
          </w:tcPr>
          <w:p w:rsidR="0825DF4B" w:rsidP="258A76E2" w:rsidRDefault="0825DF4B" w14:paraId="5E61BECC" w14:textId="6D152CE7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742A37A0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5" w:type="dxa"/>
            <w:tcMar/>
          </w:tcPr>
          <w:p w:rsidR="258A76E2" w:rsidP="258A76E2" w:rsidRDefault="0024072C" w14:paraId="25834127" w14:textId="3C87C1C9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3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C00–D48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0BD4B134" w14:textId="276312C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Neoplasms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67A90903" w14:textId="77777777">
        <w:tc>
          <w:tcPr>
            <w:tcW w:w="1410" w:type="dxa"/>
            <w:tcMar/>
          </w:tcPr>
          <w:p w:rsidR="0B3A2029" w:rsidP="258A76E2" w:rsidRDefault="0B3A2029" w14:paraId="72D88DCC" w14:textId="0C0C863B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742A37A0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265" w:type="dxa"/>
            <w:tcMar/>
          </w:tcPr>
          <w:p w:rsidR="258A76E2" w:rsidP="258A76E2" w:rsidRDefault="0024072C" w14:paraId="2ABE24F5" w14:textId="6A920BF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4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D50–D89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04C9677E" w14:textId="5577237D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blood and blood-forming organs and certain disorders involving the immune mechanism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4FF87743" w14:textId="77777777">
        <w:tc>
          <w:tcPr>
            <w:tcW w:w="1410" w:type="dxa"/>
            <w:tcMar/>
          </w:tcPr>
          <w:p w:rsidR="6068F9BE" w:rsidP="258A76E2" w:rsidRDefault="6068F9BE" w14:paraId="6E6F40D2" w14:textId="451D4600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4227CCCF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265" w:type="dxa"/>
            <w:tcMar/>
          </w:tcPr>
          <w:p w:rsidR="258A76E2" w:rsidP="258A76E2" w:rsidRDefault="0024072C" w14:paraId="2C42E51E" w14:textId="0505D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5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E00–E90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365229D5" w14:textId="36F2777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Endocrine, nutritional and metabolic diseases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10BC4672" w14:textId="77777777">
        <w:tc>
          <w:tcPr>
            <w:tcW w:w="1410" w:type="dxa"/>
            <w:tcMar/>
          </w:tcPr>
          <w:p w:rsidR="6068F9BE" w:rsidP="258A76E2" w:rsidRDefault="6068F9BE" w14:paraId="03D6F5EE" w14:textId="2A70A874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4227CCCF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265" w:type="dxa"/>
            <w:tcMar/>
          </w:tcPr>
          <w:p w:rsidR="258A76E2" w:rsidP="258A76E2" w:rsidRDefault="0024072C" w14:paraId="3B237A2F" w14:textId="2A22B32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6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F00–F99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006DDA72" w14:textId="35B9609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 xml:space="preserve">Mental and </w:t>
            </w:r>
            <w:proofErr w:type="spellStart"/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behavioural</w:t>
            </w:r>
            <w:proofErr w:type="spellEnd"/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 xml:space="preserve"> disorders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4AADA52C" w14:textId="77777777">
        <w:tc>
          <w:tcPr>
            <w:tcW w:w="1410" w:type="dxa"/>
            <w:tcMar/>
          </w:tcPr>
          <w:p w:rsidR="3A545144" w:rsidP="258A76E2" w:rsidRDefault="3A545144" w14:paraId="62ABA6AB" w14:textId="672C0C63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41EF60FB"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265" w:type="dxa"/>
            <w:tcMar/>
          </w:tcPr>
          <w:p w:rsidR="258A76E2" w:rsidP="258A76E2" w:rsidRDefault="0024072C" w14:paraId="3CE1C579" w14:textId="3430643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7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G00–G99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1798528C" w14:textId="013A311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nervous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7AD03D41" w14:textId="77777777">
        <w:tc>
          <w:tcPr>
            <w:tcW w:w="1410" w:type="dxa"/>
            <w:tcMar/>
          </w:tcPr>
          <w:p w:rsidR="3A545144" w:rsidP="258A76E2" w:rsidRDefault="3A545144" w14:paraId="38E68AA8" w14:textId="5637B861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41EF60FB"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2265" w:type="dxa"/>
            <w:tcMar/>
          </w:tcPr>
          <w:p w:rsidR="258A76E2" w:rsidP="258A76E2" w:rsidRDefault="0024072C" w14:paraId="67388E00" w14:textId="67C14EE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8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H00–H59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4DC6CFC0" w14:textId="5BBD9C1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eye and adnexa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5A4CBDD4" w14:textId="77777777">
        <w:tc>
          <w:tcPr>
            <w:tcW w:w="1410" w:type="dxa"/>
            <w:tcMar/>
          </w:tcPr>
          <w:p w:rsidR="245A08D1" w:rsidP="258A76E2" w:rsidRDefault="245A08D1" w14:paraId="32369515" w14:textId="6B933324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41EF60FB"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2265" w:type="dxa"/>
            <w:tcMar/>
          </w:tcPr>
          <w:p w:rsidR="258A76E2" w:rsidP="258A76E2" w:rsidRDefault="0024072C" w14:paraId="15F3E9E8" w14:textId="11D915D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9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H60–H95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272687E9" w14:textId="7C20C459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ear and mastoid process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73DD7AA6" w14:textId="77777777">
        <w:tc>
          <w:tcPr>
            <w:tcW w:w="1410" w:type="dxa"/>
            <w:tcMar/>
          </w:tcPr>
          <w:p w:rsidR="6FDB8B04" w:rsidP="258A76E2" w:rsidRDefault="6FDB8B04" w14:paraId="2E5CE67D" w14:textId="179CEF7B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258A76E2" w:rsidR="1CF6A8A4"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2265" w:type="dxa"/>
            <w:tcMar/>
          </w:tcPr>
          <w:p w:rsidR="258A76E2" w:rsidP="258A76E2" w:rsidRDefault="0024072C" w14:paraId="2ADE3E06" w14:textId="29C6736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0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I00–I99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11093FFD" w14:textId="6B17539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circulatory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759DC2B8" w14:textId="77777777">
        <w:tc>
          <w:tcPr>
            <w:tcW w:w="1410" w:type="dxa"/>
            <w:tcMar/>
          </w:tcPr>
          <w:p w:rsidR="1CF6A8A4" w:rsidP="258A76E2" w:rsidRDefault="1CF6A8A4" w14:paraId="719D5AFB" w14:textId="195D7B5E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5" w:type="dxa"/>
            <w:tcMar/>
          </w:tcPr>
          <w:p w:rsidR="258A76E2" w:rsidP="258A76E2" w:rsidRDefault="0024072C" w14:paraId="10B55711" w14:textId="1706ACB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1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J00–J99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1ADBE7F4" w14:textId="50519AE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respiratory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729C50E9" w14:textId="77777777">
        <w:tc>
          <w:tcPr>
            <w:tcW w:w="1410" w:type="dxa"/>
            <w:tcMar/>
          </w:tcPr>
          <w:p w:rsidR="0BA375E6" w:rsidP="258A76E2" w:rsidRDefault="0BA375E6" w14:paraId="37A88264" w14:textId="1012DB7D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5" w:type="dxa"/>
            <w:tcMar/>
          </w:tcPr>
          <w:p w:rsidR="258A76E2" w:rsidP="258A76E2" w:rsidRDefault="0024072C" w14:paraId="5CFD8A88" w14:textId="616F8E29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2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K00–K93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0A524761" w14:textId="2356DC1D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digestive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3CC21278" w14:textId="77777777">
        <w:tc>
          <w:tcPr>
            <w:tcW w:w="1410" w:type="dxa"/>
            <w:tcMar/>
          </w:tcPr>
          <w:p w:rsidR="0BA375E6" w:rsidP="258A76E2" w:rsidRDefault="0BA375E6" w14:paraId="6F637F0A" w14:textId="7BE22434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2265" w:type="dxa"/>
            <w:tcMar/>
          </w:tcPr>
          <w:p w:rsidR="258A76E2" w:rsidP="258A76E2" w:rsidRDefault="0024072C" w14:paraId="030E6F52" w14:textId="341E94C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3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L00–L99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7572BEC3" w14:textId="237A2C78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skin and subcutaneous tissue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4981C010" w14:textId="77777777">
        <w:tc>
          <w:tcPr>
            <w:tcW w:w="1410" w:type="dxa"/>
            <w:tcMar/>
          </w:tcPr>
          <w:p w:rsidR="35769B49" w:rsidP="258A76E2" w:rsidRDefault="35769B49" w14:paraId="1FDF1550" w14:textId="18C88D65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5" w:type="dxa"/>
            <w:tcMar/>
          </w:tcPr>
          <w:p w:rsidR="258A76E2" w:rsidP="258A76E2" w:rsidRDefault="0024072C" w14:paraId="7A57EBA6" w14:textId="68E08779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4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M00–M99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699A2EB2" w14:textId="1381BC05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musculoskeletal system and connective tissue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6000642A" w14:textId="77777777">
        <w:tc>
          <w:tcPr>
            <w:tcW w:w="1410" w:type="dxa"/>
            <w:tcMar/>
          </w:tcPr>
          <w:p w:rsidR="35769B49" w:rsidP="258A76E2" w:rsidRDefault="35769B49" w14:paraId="7F9B633D" w14:textId="15F3AE1C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2265" w:type="dxa"/>
            <w:tcMar/>
          </w:tcPr>
          <w:p w:rsidR="258A76E2" w:rsidP="258A76E2" w:rsidRDefault="0024072C" w14:paraId="2C9458AB" w14:textId="176D816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5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N00–N99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7BAD4060" w14:textId="0FB79E9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Diseases of the genitourinary system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018B2A51" w14:textId="77777777">
        <w:tc>
          <w:tcPr>
            <w:tcW w:w="1410" w:type="dxa"/>
            <w:tcMar/>
          </w:tcPr>
          <w:p w:rsidR="05FB05B5" w:rsidP="258A76E2" w:rsidRDefault="05FB05B5" w14:paraId="50FE729A" w14:textId="44873FF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5" w:type="dxa"/>
            <w:tcMar/>
          </w:tcPr>
          <w:p w:rsidR="258A76E2" w:rsidP="258A76E2" w:rsidRDefault="0024072C" w14:paraId="1E2889B1" w14:textId="1C0A46E9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6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O00–O99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1E0E3A2D" w14:textId="264EA75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Pregnancy, childbirth and the puerperium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54B5E26A" w14:textId="77777777">
        <w:tc>
          <w:tcPr>
            <w:tcW w:w="1410" w:type="dxa"/>
            <w:tcMar/>
          </w:tcPr>
          <w:p w:rsidR="05FB05B5" w:rsidP="258A76E2" w:rsidRDefault="05FB05B5" w14:paraId="221AC195" w14:textId="6185C5C5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2265" w:type="dxa"/>
            <w:tcMar/>
          </w:tcPr>
          <w:p w:rsidR="258A76E2" w:rsidP="258A76E2" w:rsidRDefault="0024072C" w14:paraId="1AD87A7B" w14:textId="09FF3021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7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P00–P96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032E38B2" w14:textId="1A459BF9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Certain conditions originating in the perinatal period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11657489" w14:textId="77777777">
        <w:tc>
          <w:tcPr>
            <w:tcW w:w="1410" w:type="dxa"/>
            <w:tcMar/>
          </w:tcPr>
          <w:p w:rsidR="130B1353" w:rsidP="258A76E2" w:rsidRDefault="130B1353" w14:paraId="201082E2" w14:textId="0AC20734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2265" w:type="dxa"/>
            <w:tcMar/>
          </w:tcPr>
          <w:p w:rsidR="258A76E2" w:rsidP="258A76E2" w:rsidRDefault="0024072C" w14:paraId="05BEAE7B" w14:textId="477DB4ED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8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Q00–Q99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625EEA20" w14:textId="602F7C5D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Congenital malformations, deformations and chromosomal abnormalities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25CE53C0" w14:textId="77777777">
        <w:tc>
          <w:tcPr>
            <w:tcW w:w="1410" w:type="dxa"/>
            <w:tcMar/>
          </w:tcPr>
          <w:p w:rsidR="130B1353" w:rsidP="258A76E2" w:rsidRDefault="130B1353" w14:paraId="4AC2835E" w14:textId="01C8E893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5" w:type="dxa"/>
            <w:tcMar/>
          </w:tcPr>
          <w:p w:rsidR="258A76E2" w:rsidP="258A76E2" w:rsidRDefault="0024072C" w14:paraId="0B4AD37A" w14:textId="2454EE3F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29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R00–R99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3891DE1B" w14:textId="7551C438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Symptoms, signs and abnormal clinical and laboratory findings, not elsewhere classified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755F6383" w14:textId="77777777">
        <w:tc>
          <w:tcPr>
            <w:tcW w:w="1410" w:type="dxa"/>
            <w:tcMar/>
          </w:tcPr>
          <w:p w:rsidR="271A23B7" w:rsidP="258A76E2" w:rsidRDefault="271A23B7" w14:paraId="0E458435" w14:textId="52ADA02A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5" w:type="dxa"/>
            <w:tcMar/>
          </w:tcPr>
          <w:p w:rsidR="258A76E2" w:rsidP="258A76E2" w:rsidRDefault="0024072C" w14:paraId="33BB3210" w14:textId="6EE3BDF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0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S00–T98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541A93A8" w14:textId="5482010A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Injury, poisoning and certain other consequences of external causes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0EC108BD" w14:textId="77777777">
        <w:tc>
          <w:tcPr>
            <w:tcW w:w="1410" w:type="dxa"/>
            <w:tcMar/>
          </w:tcPr>
          <w:p w:rsidR="28F67C36" w:rsidP="258A76E2" w:rsidRDefault="28F67C36" w14:paraId="7C6170CC" w14:textId="2F11221A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2265" w:type="dxa"/>
            <w:tcMar/>
          </w:tcPr>
          <w:p w:rsidR="258A76E2" w:rsidP="258A76E2" w:rsidRDefault="0024072C" w14:paraId="775722F8" w14:textId="571F074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1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V01–Y98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3B0E59E6" w14:textId="4EDF02F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External causes of morbidity and mortality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6D59852D" w14:textId="77777777">
        <w:tc>
          <w:tcPr>
            <w:tcW w:w="1410" w:type="dxa"/>
            <w:tcMar/>
          </w:tcPr>
          <w:p w:rsidR="28F67C36" w:rsidP="258A76E2" w:rsidRDefault="28F67C36" w14:paraId="38A3866A" w14:textId="47E03797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21</w:t>
            </w:r>
          </w:p>
        </w:tc>
        <w:tc>
          <w:tcPr>
            <w:tcW w:w="2265" w:type="dxa"/>
            <w:tcMar/>
          </w:tcPr>
          <w:p w:rsidR="258A76E2" w:rsidP="258A76E2" w:rsidRDefault="0024072C" w14:paraId="5937C80F" w14:textId="1D8B849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2">
              <w:r w:rsidRPr="258A76E2" w:rsidR="258A76E2">
                <w:rPr>
                  <w:rStyle w:val="Hyperlink"/>
                  <w:rFonts w:eastAsiaTheme="minorEastAsia"/>
                  <w:sz w:val="24"/>
                  <w:szCs w:val="24"/>
                  <w:lang w:val="en-US"/>
                </w:rPr>
                <w:t>Z00–Z99</w:t>
              </w:r>
            </w:hyperlink>
          </w:p>
        </w:tc>
        <w:tc>
          <w:tcPr>
            <w:tcW w:w="5340" w:type="dxa"/>
            <w:tcMar/>
          </w:tcPr>
          <w:p w:rsidR="258A76E2" w:rsidP="258A76E2" w:rsidRDefault="258A76E2" w14:paraId="46B20ED9" w14:textId="0B44277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58A76E2">
              <w:rPr>
                <w:rFonts w:eastAsiaTheme="minorEastAsia"/>
                <w:color w:val="222222"/>
                <w:sz w:val="24"/>
                <w:szCs w:val="24"/>
                <w:lang w:val="en-US"/>
              </w:rPr>
              <w:t>Factors influencing health status and contact with health services</w:t>
            </w:r>
            <w:r w:rsidRPr="258A76E2"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</w:tr>
      <w:tr w:rsidR="258A76E2" w:rsidTr="2B146D29" w14:paraId="32B4EC7A" w14:textId="77777777">
        <w:tc>
          <w:tcPr>
            <w:tcW w:w="1410" w:type="dxa"/>
            <w:tcMar/>
          </w:tcPr>
          <w:p w:rsidR="2DD350D5" w:rsidP="258A76E2" w:rsidRDefault="2DD350D5" w14:paraId="242B717D" w14:textId="02BDDF89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50</w:t>
            </w:r>
            <w:r w:rsidRPr="258A76E2" w:rsidR="4EEFC569">
              <w:rPr>
                <w:rFonts w:eastAsiaTheme="minorEastAsia"/>
                <w:sz w:val="24"/>
                <w:szCs w:val="24"/>
                <w:lang w:val="en-US"/>
              </w:rPr>
              <w:t>*</w:t>
            </w:r>
          </w:p>
        </w:tc>
        <w:tc>
          <w:tcPr>
            <w:tcW w:w="2265" w:type="dxa"/>
            <w:tcMar/>
          </w:tcPr>
          <w:p w:rsidR="2DD350D5" w:rsidP="258A76E2" w:rsidRDefault="2DD350D5" w14:paraId="0ED1ABE7" w14:textId="0FFB9EA1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5340" w:type="dxa"/>
            <w:tcMar/>
          </w:tcPr>
          <w:p w:rsidR="2DD350D5" w:rsidP="2B146D29" w:rsidRDefault="2DD350D5" w14:paraId="4266B705" w14:textId="79233EBC">
            <w:pPr>
              <w:rPr>
                <w:rFonts w:eastAsia="" w:eastAsiaTheme="minorEastAsia"/>
                <w:color w:val="222222"/>
                <w:sz w:val="24"/>
                <w:szCs w:val="24"/>
                <w:lang w:val="en-US"/>
              </w:rPr>
            </w:pPr>
            <w:r w:rsidRPr="2B146D29" w:rsidR="14AA74D9">
              <w:rPr>
                <w:rFonts w:eastAsia="" w:eastAsiaTheme="minorEastAsia"/>
                <w:color w:val="222222"/>
                <w:sz w:val="24"/>
                <w:szCs w:val="24"/>
                <w:lang w:val="en-US"/>
              </w:rPr>
              <w:t>Bundled ICD Group</w:t>
            </w:r>
            <w:r w:rsidRPr="2B146D29" w:rsidR="5EF2F44B">
              <w:rPr>
                <w:rFonts w:eastAsia="" w:eastAsiaTheme="minorEastAsia"/>
                <w:color w:val="222222"/>
                <w:sz w:val="24"/>
                <w:szCs w:val="24"/>
                <w:lang w:val="en-US"/>
              </w:rPr>
              <w:t xml:space="preserve"> for electives</w:t>
            </w:r>
          </w:p>
        </w:tc>
      </w:tr>
      <w:tr w:rsidR="258A76E2" w:rsidTr="2B146D29" w14:paraId="7375D851" w14:textId="77777777">
        <w:tc>
          <w:tcPr>
            <w:tcW w:w="1410" w:type="dxa"/>
            <w:tcMar/>
          </w:tcPr>
          <w:p w:rsidR="2DD350D5" w:rsidP="258A76E2" w:rsidRDefault="2DD350D5" w14:paraId="13FFB315" w14:textId="3F736EE0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51</w:t>
            </w:r>
            <w:r w:rsidRPr="258A76E2" w:rsidR="034F6FCD">
              <w:rPr>
                <w:rFonts w:eastAsiaTheme="minorEastAsia"/>
                <w:sz w:val="24"/>
                <w:szCs w:val="24"/>
                <w:lang w:val="en-US"/>
              </w:rPr>
              <w:t>**</w:t>
            </w:r>
          </w:p>
        </w:tc>
        <w:tc>
          <w:tcPr>
            <w:tcW w:w="2265" w:type="dxa"/>
            <w:tcMar/>
          </w:tcPr>
          <w:p w:rsidR="2DD350D5" w:rsidP="258A76E2" w:rsidRDefault="2DD350D5" w14:paraId="7E2BD265" w14:textId="3B5AD847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5340" w:type="dxa"/>
            <w:tcMar/>
          </w:tcPr>
          <w:p w:rsidR="2DD350D5" w:rsidP="2B146D29" w:rsidRDefault="2DD350D5" w14:paraId="65CA18F7" w14:textId="4E888A1A">
            <w:pPr>
              <w:rPr>
                <w:rFonts w:eastAsia="" w:eastAsiaTheme="minorEastAsia"/>
                <w:color w:val="222222"/>
                <w:sz w:val="24"/>
                <w:szCs w:val="24"/>
                <w:lang w:val="en-US"/>
              </w:rPr>
            </w:pPr>
            <w:r w:rsidRPr="2B146D29" w:rsidR="14AA74D9">
              <w:rPr>
                <w:rFonts w:eastAsia="" w:eastAsiaTheme="minorEastAsia"/>
                <w:color w:val="222222"/>
                <w:sz w:val="24"/>
                <w:szCs w:val="24"/>
                <w:lang w:val="en-US"/>
              </w:rPr>
              <w:t>Bundled ICD Group</w:t>
            </w:r>
            <w:r w:rsidRPr="2B146D29" w:rsidR="04472CD2">
              <w:rPr>
                <w:rFonts w:eastAsia="" w:eastAsiaTheme="minorEastAsia"/>
                <w:color w:val="222222"/>
                <w:sz w:val="24"/>
                <w:szCs w:val="24"/>
                <w:lang w:val="en-US"/>
              </w:rPr>
              <w:t xml:space="preserve"> for emergencies</w:t>
            </w:r>
          </w:p>
        </w:tc>
      </w:tr>
      <w:tr w:rsidR="258A76E2" w:rsidTr="2B146D29" w14:paraId="77E2D0CA" w14:textId="77777777">
        <w:tc>
          <w:tcPr>
            <w:tcW w:w="9015" w:type="dxa"/>
            <w:gridSpan w:val="3"/>
            <w:tcMar/>
          </w:tcPr>
          <w:p w:rsidR="4AD3D5B6" w:rsidP="258A76E2" w:rsidRDefault="4AD3D5B6" w14:paraId="219D5466" w14:textId="6076A297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*</w:t>
            </w:r>
            <w:r w:rsidRPr="258A76E2" w:rsidR="5714B529">
              <w:rPr>
                <w:rFonts w:eastAsiaTheme="minorEastAsia"/>
                <w:sz w:val="24"/>
                <w:szCs w:val="24"/>
                <w:lang w:val="en-US"/>
              </w:rPr>
              <w:t xml:space="preserve"> ICD01, 04, 05, 08, 15, 16, and 17 were bundled for electives</w:t>
            </w:r>
          </w:p>
          <w:p w:rsidR="5714B529" w:rsidP="258A76E2" w:rsidRDefault="5714B529" w14:paraId="2804A35C" w14:textId="6AB53C52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258A76E2">
              <w:rPr>
                <w:rFonts w:eastAsiaTheme="minorEastAsia"/>
                <w:sz w:val="24"/>
                <w:szCs w:val="24"/>
                <w:lang w:val="en-US"/>
              </w:rPr>
              <w:t>** ICD03, 07, 08, 16, 17, and 21 were bundled for emergencies</w:t>
            </w:r>
          </w:p>
        </w:tc>
      </w:tr>
    </w:tbl>
    <w:p w:rsidR="2327052B" w:rsidP="2327052B" w:rsidRDefault="2327052B" w14:paraId="3F564777" w14:textId="76699D6D">
      <w:pPr>
        <w:rPr>
          <w:sz w:val="24"/>
          <w:szCs w:val="24"/>
        </w:rPr>
      </w:pPr>
    </w:p>
    <w:p w:rsidR="452ACBB4" w:rsidP="2327052B" w:rsidRDefault="452ACBB4" w14:paraId="1EBB4B26" w14:textId="15E44E83">
      <w:pPr>
        <w:rPr>
          <w:b/>
          <w:bCs/>
          <w:sz w:val="24"/>
          <w:szCs w:val="24"/>
        </w:rPr>
      </w:pPr>
      <w:r w:rsidRPr="258A76E2">
        <w:rPr>
          <w:b/>
          <w:bCs/>
          <w:sz w:val="24"/>
          <w:szCs w:val="24"/>
        </w:rPr>
        <w:t>Transition probabilities</w:t>
      </w:r>
    </w:p>
    <w:p w:rsidR="56AD119F" w:rsidP="2327052B" w:rsidRDefault="7DB67AF6" w14:paraId="7BA706E1" w14:textId="2CC33B6A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Pr="1C587666" w:rsidR="47738876">
        <w:rPr>
          <w:sz w:val="24"/>
          <w:szCs w:val="24"/>
          <w:u w:val="single"/>
        </w:rPr>
        <w:t>heet name</w:t>
      </w:r>
      <w:r w:rsidRPr="1C587666" w:rsidR="47738876">
        <w:rPr>
          <w:sz w:val="24"/>
          <w:szCs w:val="24"/>
        </w:rPr>
        <w:t xml:space="preserve">: </w:t>
      </w:r>
      <w:proofErr w:type="spellStart"/>
      <w:r w:rsidRPr="1C587666" w:rsidR="47738876">
        <w:rPr>
          <w:sz w:val="24"/>
          <w:szCs w:val="24"/>
        </w:rPr>
        <w:t>pi_x</w:t>
      </w:r>
      <w:proofErr w:type="spellEnd"/>
    </w:p>
    <w:p w:rsidR="12665CFE" w:rsidP="258A76E2" w:rsidRDefault="12665CFE" w14:paraId="60142EA2" w14:textId="66E46A09">
      <w:pPr>
        <w:rPr>
          <w:i/>
          <w:iCs/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regression_analyses.R</w:t>
      </w:r>
      <w:proofErr w:type="spellEnd"/>
    </w:p>
    <w:p w:rsidR="56AD119F" w:rsidP="258A76E2" w:rsidRDefault="56AD119F" w14:paraId="56D2CF06" w14:textId="4525A420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 xml:space="preserve">: </w:t>
      </w:r>
      <w:r w:rsidRPr="258A76E2" w:rsidR="01507D22">
        <w:rPr>
          <w:sz w:val="24"/>
          <w:szCs w:val="24"/>
        </w:rPr>
        <w:t>HES APC datasets. Variables used are derived from the following original HES variables:</w:t>
      </w:r>
    </w:p>
    <w:p w:rsidR="01507D22" w:rsidP="258A76E2" w:rsidRDefault="01507D22" w14:paraId="1A7CEDFC" w14:textId="7D49C95C">
      <w:pPr>
        <w:pStyle w:val="ListParagraph"/>
        <w:numPr>
          <w:ilvl w:val="0"/>
          <w:numId w:val="24"/>
        </w:numPr>
        <w:spacing w:after="0"/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01507D22" w:rsidP="258A76E2" w:rsidRDefault="01507D22" w14:paraId="126FE419" w14:textId="3303990D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:rsidR="01507D22" w:rsidP="258A76E2" w:rsidRDefault="01507D22" w14:paraId="4259BF4B" w14:textId="5F2750B4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01507D22" w:rsidP="258A76E2" w:rsidRDefault="01507D22" w14:paraId="052DDF8B" w14:textId="34814765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01507D22" w:rsidP="258A76E2" w:rsidRDefault="01507D22" w14:paraId="33DE72A0" w14:textId="51FF630C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hesid</w:t>
      </w:r>
      <w:proofErr w:type="spellEnd"/>
    </w:p>
    <w:p w:rsidR="337C6E90" w:rsidP="2327052B" w:rsidRDefault="284534C6" w14:paraId="6FB20940" w14:textId="69EE6625">
      <w:pPr>
        <w:rPr>
          <w:rFonts w:ascii="Calibri" w:hAnsi="Calibri" w:eastAsia="Calibri" w:cs="Calibri"/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 xml:space="preserve">: </w:t>
      </w:r>
      <w:proofErr w:type="spellStart"/>
      <w:r w:rsidRPr="1C587666">
        <w:rPr>
          <w:sz w:val="24"/>
          <w:szCs w:val="24"/>
        </w:rPr>
        <w:t>Pi_x</w:t>
      </w:r>
      <w:proofErr w:type="spellEnd"/>
      <w:r w:rsidRPr="1C587666">
        <w:rPr>
          <w:sz w:val="24"/>
          <w:szCs w:val="24"/>
        </w:rPr>
        <w:t xml:space="preserve"> contains</w:t>
      </w:r>
      <w:r w:rsidRPr="1C587666" w:rsidR="78BC01A8">
        <w:rPr>
          <w:sz w:val="24"/>
          <w:szCs w:val="24"/>
        </w:rPr>
        <w:t xml:space="preserve"> </w:t>
      </w:r>
      <w:r w:rsidRPr="1C587666" w:rsidR="78BC01A8">
        <w:rPr>
          <w:rFonts w:ascii="Calibri" w:hAnsi="Calibri" w:eastAsia="Calibri" w:cs="Calibri"/>
          <w:sz w:val="24"/>
          <w:szCs w:val="24"/>
        </w:rPr>
        <w:t>the probabilities (</w:t>
      </w:r>
      <w:r w:rsidRPr="1C587666" w:rsidR="3DD11084">
        <w:rPr>
          <w:rFonts w:ascii="Calibri" w:hAnsi="Calibri" w:eastAsia="Calibri" w:cs="Calibri"/>
          <w:i/>
          <w:iCs/>
          <w:sz w:val="24"/>
          <w:szCs w:val="24"/>
        </w:rPr>
        <w:t>π_</w:t>
      </w:r>
      <w:proofErr w:type="spellStart"/>
      <w:r w:rsidRPr="1C587666" w:rsidR="3DD11084">
        <w:rPr>
          <w:rFonts w:ascii="Calibri" w:hAnsi="Calibri" w:eastAsia="Calibri" w:cs="Calibri"/>
          <w:i/>
          <w:iCs/>
          <w:sz w:val="24"/>
          <w:szCs w:val="24"/>
        </w:rPr>
        <w:t>e_wp</w:t>
      </w:r>
      <w:proofErr w:type="spellEnd"/>
      <w:r w:rsidRPr="1C587666" w:rsidR="78BC01A8">
        <w:rPr>
          <w:rFonts w:ascii="Calibri" w:hAnsi="Calibri" w:eastAsia="Calibri" w:cs="Calibri"/>
          <w:sz w:val="24"/>
          <w:szCs w:val="24"/>
        </w:rPr>
        <w:t xml:space="preserve">) that an individual within patient group </w:t>
      </w:r>
      <w:r w:rsidRPr="1C587666" w:rsidR="78BC01A8">
        <w:rPr>
          <w:rFonts w:ascii="Calibri" w:hAnsi="Calibri" w:eastAsia="Calibri" w:cs="Calibri"/>
          <w:i/>
          <w:iCs/>
          <w:sz w:val="24"/>
          <w:szCs w:val="24"/>
        </w:rPr>
        <w:t>p</w:t>
      </w:r>
      <w:r w:rsidRPr="1C587666" w:rsidR="78BC01A8">
        <w:rPr>
          <w:rFonts w:ascii="Calibri" w:hAnsi="Calibri" w:eastAsia="Calibri" w:cs="Calibri"/>
          <w:sz w:val="24"/>
          <w:szCs w:val="24"/>
        </w:rPr>
        <w:t xml:space="preserve"> who is not admitted as an elective in a certain week may be admitted as an emergency in that week conditional on having already waited for a certain time period</w:t>
      </w:r>
      <w:r w:rsidRPr="1C587666" w:rsidR="2A9645E9">
        <w:rPr>
          <w:rFonts w:ascii="Calibri" w:hAnsi="Calibri" w:eastAsia="Calibri" w:cs="Calibri"/>
          <w:sz w:val="24"/>
          <w:szCs w:val="24"/>
        </w:rPr>
        <w:t xml:space="preserve">. These probabilities </w:t>
      </w:r>
      <w:r w:rsidRPr="1C587666" w:rsidR="494FD772">
        <w:rPr>
          <w:rFonts w:ascii="Calibri" w:hAnsi="Calibri" w:eastAsia="Calibri" w:cs="Calibri"/>
          <w:sz w:val="24"/>
          <w:szCs w:val="24"/>
        </w:rPr>
        <w:t>we</w:t>
      </w:r>
      <w:r w:rsidRPr="1C587666" w:rsidR="2A9645E9">
        <w:rPr>
          <w:rFonts w:ascii="Calibri" w:hAnsi="Calibri" w:eastAsia="Calibri" w:cs="Calibri"/>
          <w:sz w:val="24"/>
          <w:szCs w:val="24"/>
        </w:rPr>
        <w:t>re calculated using survival analysis methods (see Appendix E1).</w:t>
      </w:r>
    </w:p>
    <w:p w:rsidR="709B757C" w:rsidP="2327052B" w:rsidRDefault="709B757C" w14:paraId="3010492A" w14:textId="5F5EB523">
      <w:pPr>
        <w:rPr>
          <w:rFonts w:ascii="Calibri" w:hAnsi="Calibri" w:eastAsia="Calibri" w:cs="Calibri"/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  <w:u w:val="single"/>
        </w:rPr>
        <w:t>Columns</w:t>
      </w:r>
      <w:r w:rsidRPr="258A76E2">
        <w:rPr>
          <w:rFonts w:ascii="Calibri" w:hAnsi="Calibri" w:eastAsia="Calibri" w:cs="Calibri"/>
          <w:sz w:val="24"/>
          <w:szCs w:val="24"/>
        </w:rPr>
        <w:t>:</w:t>
      </w:r>
    </w:p>
    <w:p w:rsidR="770BF60A" w:rsidP="2327052B" w:rsidRDefault="770BF60A" w14:paraId="6C0C6BDB" w14:textId="03CAF195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 N refers to electives and E refers to emergencies</w:t>
      </w:r>
    </w:p>
    <w:p w:rsidR="576463B6" w:rsidP="2327052B" w:rsidRDefault="576463B6" w14:paraId="7D969D8E" w14:textId="0DC164E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Pr="258A76E2">
        <w:rPr>
          <w:sz w:val="24"/>
          <w:szCs w:val="24"/>
        </w:rPr>
        <w:t xml:space="preserve"> </w:t>
      </w:r>
      <w:r w:rsidRPr="258A76E2" w:rsidR="770BF60A">
        <w:rPr>
          <w:sz w:val="24"/>
          <w:szCs w:val="24"/>
        </w:rPr>
        <w:t>is the patient group</w:t>
      </w:r>
      <w:r w:rsidRPr="258A76E2" w:rsidR="7297A8CE">
        <w:rPr>
          <w:sz w:val="24"/>
          <w:szCs w:val="24"/>
        </w:rPr>
        <w:t xml:space="preserve"> (ICDXX_AGEYY)</w:t>
      </w:r>
    </w:p>
    <w:p w:rsidR="262A9769" w:rsidP="258A76E2" w:rsidRDefault="262A9769" w14:paraId="765CDD4D" w14:textId="625E3164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258A76E2">
        <w:rPr>
          <w:i/>
          <w:iCs/>
          <w:sz w:val="24"/>
          <w:szCs w:val="24"/>
        </w:rPr>
        <w:t>p</w:t>
      </w:r>
      <w:r w:rsidRPr="258A76E2" w:rsidR="425FC3CF">
        <w:rPr>
          <w:i/>
          <w:iCs/>
          <w:sz w:val="24"/>
          <w:szCs w:val="24"/>
        </w:rPr>
        <w:t>i_x</w:t>
      </w:r>
      <w:proofErr w:type="spellEnd"/>
      <w:r w:rsidRPr="258A76E2" w:rsidR="425FC3CF">
        <w:rPr>
          <w:sz w:val="24"/>
          <w:szCs w:val="24"/>
        </w:rPr>
        <w:t xml:space="preserve"> is the </w:t>
      </w:r>
      <w:r w:rsidRPr="258A76E2" w:rsidR="0BE3A066">
        <w:rPr>
          <w:sz w:val="24"/>
          <w:szCs w:val="24"/>
        </w:rPr>
        <w:t xml:space="preserve">probability that a patient switches from </w:t>
      </w:r>
      <w:r w:rsidRPr="258A76E2" w:rsidR="2FEE5806">
        <w:rPr>
          <w:sz w:val="24"/>
          <w:szCs w:val="24"/>
        </w:rPr>
        <w:t xml:space="preserve">waiting for </w:t>
      </w:r>
      <w:r w:rsidRPr="258A76E2" w:rsidR="0BE3A066">
        <w:rPr>
          <w:sz w:val="24"/>
          <w:szCs w:val="24"/>
        </w:rPr>
        <w:t xml:space="preserve">elective </w:t>
      </w:r>
      <w:r w:rsidRPr="258A76E2" w:rsidR="61A34DF5">
        <w:rPr>
          <w:sz w:val="24"/>
          <w:szCs w:val="24"/>
        </w:rPr>
        <w:t xml:space="preserve">care </w:t>
      </w:r>
      <w:r w:rsidRPr="258A76E2" w:rsidR="0BE3A066">
        <w:rPr>
          <w:sz w:val="24"/>
          <w:szCs w:val="24"/>
        </w:rPr>
        <w:t xml:space="preserve">to </w:t>
      </w:r>
      <w:r w:rsidRPr="258A76E2" w:rsidR="004EDB5D">
        <w:rPr>
          <w:sz w:val="24"/>
          <w:szCs w:val="24"/>
        </w:rPr>
        <w:t xml:space="preserve">being admitted as an </w:t>
      </w:r>
      <w:r w:rsidRPr="258A76E2" w:rsidR="0BE3A066">
        <w:rPr>
          <w:sz w:val="24"/>
          <w:szCs w:val="24"/>
        </w:rPr>
        <w:t xml:space="preserve">emergency in the </w:t>
      </w:r>
      <w:r w:rsidRPr="258A76E2" w:rsidR="0F6B80CA">
        <w:rPr>
          <w:sz w:val="24"/>
          <w:szCs w:val="24"/>
        </w:rPr>
        <w:t xml:space="preserve">following </w:t>
      </w:r>
      <w:r w:rsidRPr="258A76E2" w:rsidR="0BE3A066">
        <w:rPr>
          <w:sz w:val="24"/>
          <w:szCs w:val="24"/>
        </w:rPr>
        <w:t>week</w:t>
      </w:r>
    </w:p>
    <w:p w:rsidR="258A76E2" w:rsidP="258A76E2" w:rsidRDefault="258A76E2" w14:paraId="46C80C4D" w14:textId="706C967D">
      <w:pPr>
        <w:rPr>
          <w:sz w:val="24"/>
          <w:szCs w:val="24"/>
        </w:rPr>
      </w:pPr>
    </w:p>
    <w:p w:rsidR="4A128C8F" w:rsidP="1C587666" w:rsidRDefault="7333149D" w14:paraId="63697CC8" w14:textId="0D53AD21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Pr="1C587666" w:rsidR="4A128C8F">
        <w:rPr>
          <w:sz w:val="24"/>
          <w:szCs w:val="24"/>
          <w:u w:val="single"/>
        </w:rPr>
        <w:t>heet name</w:t>
      </w:r>
      <w:r w:rsidRPr="1C587666" w:rsidR="4A128C8F">
        <w:rPr>
          <w:sz w:val="24"/>
          <w:szCs w:val="24"/>
        </w:rPr>
        <w:t xml:space="preserve">: </w:t>
      </w:r>
      <w:proofErr w:type="spellStart"/>
      <w:r w:rsidRPr="1C587666" w:rsidR="4A128C8F">
        <w:rPr>
          <w:sz w:val="24"/>
          <w:szCs w:val="24"/>
        </w:rPr>
        <w:t>pi_y</w:t>
      </w:r>
      <w:proofErr w:type="spellEnd"/>
    </w:p>
    <w:p w:rsidR="7896199D" w:rsidP="258A76E2" w:rsidRDefault="7896199D" w14:paraId="4361B17B" w14:textId="45C5BFA8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regression_analyses.R</w:t>
      </w:r>
      <w:proofErr w:type="spellEnd"/>
      <w:r w:rsidRPr="258A76E2">
        <w:rPr>
          <w:sz w:val="24"/>
          <w:szCs w:val="24"/>
        </w:rPr>
        <w:t xml:space="preserve"> and </w:t>
      </w:r>
      <w:proofErr w:type="spellStart"/>
      <w:r w:rsidRPr="258A76E2">
        <w:rPr>
          <w:i/>
          <w:iCs/>
          <w:sz w:val="24"/>
          <w:szCs w:val="24"/>
        </w:rPr>
        <w:t>transistions_coding.R</w:t>
      </w:r>
      <w:proofErr w:type="spellEnd"/>
    </w:p>
    <w:p w:rsidR="4A128C8F" w:rsidP="258A76E2" w:rsidRDefault="4A128C8F" w14:paraId="37A77C07" w14:textId="61B6F9FF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</w:t>
      </w:r>
      <w:r w:rsidRPr="258A76E2" w:rsidR="33AC67AD">
        <w:rPr>
          <w:sz w:val="24"/>
          <w:szCs w:val="24"/>
        </w:rPr>
        <w:t xml:space="preserve"> APC</w:t>
      </w:r>
      <w:r w:rsidRPr="258A76E2" w:rsidR="531A330F">
        <w:rPr>
          <w:sz w:val="24"/>
          <w:szCs w:val="24"/>
        </w:rPr>
        <w:t xml:space="preserve"> &amp; CC</w:t>
      </w:r>
      <w:r w:rsidRPr="258A76E2" w:rsidR="33AC67AD">
        <w:rPr>
          <w:sz w:val="24"/>
          <w:szCs w:val="24"/>
        </w:rPr>
        <w:t xml:space="preserve"> datasets. Variables used are derived from the following original HES</w:t>
      </w:r>
      <w:r w:rsidRPr="258A76E2" w:rsidR="03446C97">
        <w:rPr>
          <w:sz w:val="24"/>
          <w:szCs w:val="24"/>
        </w:rPr>
        <w:t xml:space="preserve"> variables</w:t>
      </w:r>
      <w:r w:rsidRPr="258A76E2" w:rsidR="5459F514">
        <w:rPr>
          <w:sz w:val="24"/>
          <w:szCs w:val="24"/>
        </w:rPr>
        <w:t>:</w:t>
      </w:r>
    </w:p>
    <w:p w:rsidR="5459F514" w:rsidP="258A76E2" w:rsidRDefault="5459F514" w14:paraId="48D1A3AA" w14:textId="7D49C95C">
      <w:pPr>
        <w:pStyle w:val="ListParagraph"/>
        <w:numPr>
          <w:ilvl w:val="0"/>
          <w:numId w:val="24"/>
        </w:numPr>
        <w:spacing w:after="0"/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5459F514" w:rsidP="258A76E2" w:rsidRDefault="5459F514" w14:paraId="74E9D1A8" w14:textId="3303990D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:rsidR="5459F514" w:rsidP="258A76E2" w:rsidRDefault="5459F514" w14:paraId="7A63F9CB" w14:textId="5F2750B4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5459F514" w:rsidP="258A76E2" w:rsidRDefault="5459F514" w14:paraId="60936CE2" w14:textId="34814765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7515528F" w:rsidP="258A76E2" w:rsidRDefault="7515528F" w14:paraId="3D8501BA" w14:textId="64525FFF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h</w:t>
      </w:r>
      <w:r w:rsidRPr="258A76E2" w:rsidR="5459F514">
        <w:rPr>
          <w:sz w:val="24"/>
          <w:szCs w:val="24"/>
        </w:rPr>
        <w:t>esid</w:t>
      </w:r>
      <w:proofErr w:type="spellEnd"/>
    </w:p>
    <w:p w:rsidR="0F090345" w:rsidP="258A76E2" w:rsidRDefault="0F090345" w14:paraId="56D9B312" w14:textId="73386604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startage</w:t>
      </w:r>
      <w:proofErr w:type="spellEnd"/>
    </w:p>
    <w:p w:rsidR="0F090345" w:rsidP="258A76E2" w:rsidRDefault="0F090345" w14:paraId="3AB8945D" w14:textId="4C955AEC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ccstartdate</w:t>
      </w:r>
      <w:proofErr w:type="spellEnd"/>
    </w:p>
    <w:p w:rsidR="0F090345" w:rsidP="258A76E2" w:rsidRDefault="0F090345" w14:paraId="2158AD25" w14:textId="7485310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ccdisdate</w:t>
      </w:r>
      <w:proofErr w:type="spellEnd"/>
    </w:p>
    <w:p w:rsidR="0F090345" w:rsidP="258A76E2" w:rsidRDefault="0F090345" w14:paraId="73A3CF7B" w14:textId="438E5747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epistart</w:t>
      </w:r>
      <w:proofErr w:type="spellEnd"/>
    </w:p>
    <w:p w:rsidR="0F090345" w:rsidP="258A76E2" w:rsidRDefault="0F090345" w14:paraId="20A1F694" w14:textId="0109144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epiend</w:t>
      </w:r>
      <w:proofErr w:type="spellEnd"/>
    </w:p>
    <w:p w:rsidR="0F090345" w:rsidP="258A76E2" w:rsidRDefault="0F090345" w14:paraId="0DDA2C73" w14:textId="10CFECB6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dismeth</w:t>
      </w:r>
      <w:proofErr w:type="spellEnd"/>
    </w:p>
    <w:p w:rsidR="5903C7AF" w:rsidP="258A76E2" w:rsidRDefault="5903C7AF" w14:paraId="56AF77F3" w14:textId="33C9357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d</w:t>
      </w:r>
      <w:r w:rsidRPr="258A76E2" w:rsidR="0F090345">
        <w:rPr>
          <w:sz w:val="24"/>
          <w:szCs w:val="24"/>
        </w:rPr>
        <w:t>isdate</w:t>
      </w:r>
      <w:proofErr w:type="spellEnd"/>
    </w:p>
    <w:p w:rsidR="11D4E84B" w:rsidP="258A76E2" w:rsidRDefault="11D4E84B" w14:paraId="520DC608" w14:textId="09FD0B40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ccdisdest</w:t>
      </w:r>
      <w:proofErr w:type="spellEnd"/>
    </w:p>
    <w:p w:rsidR="4A128C8F" w:rsidP="2327052B" w:rsidRDefault="4A128C8F" w14:paraId="2769FD84" w14:textId="72202B8D">
      <w:pPr>
        <w:rPr>
          <w:rFonts w:ascii="Calibri" w:hAnsi="Calibri" w:eastAsia="Calibri" w:cs="Calibri"/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 xml:space="preserve">: </w:t>
      </w:r>
      <w:proofErr w:type="spellStart"/>
      <w:r w:rsidRPr="1C587666" w:rsidR="3446A488">
        <w:rPr>
          <w:sz w:val="24"/>
          <w:szCs w:val="24"/>
        </w:rPr>
        <w:t>P</w:t>
      </w:r>
      <w:r w:rsidRPr="1C587666">
        <w:rPr>
          <w:sz w:val="24"/>
          <w:szCs w:val="24"/>
        </w:rPr>
        <w:t>i_y</w:t>
      </w:r>
      <w:proofErr w:type="spellEnd"/>
      <w:r w:rsidRPr="1C587666">
        <w:rPr>
          <w:sz w:val="24"/>
          <w:szCs w:val="24"/>
        </w:rPr>
        <w:t xml:space="preserve"> contains the transition probabilities </w:t>
      </w:r>
      <w:r w:rsidRPr="1C587666">
        <w:rPr>
          <w:rFonts w:ascii="Calibri" w:hAnsi="Calibri" w:eastAsia="Calibri" w:cs="Calibri"/>
          <w:sz w:val="24"/>
          <w:szCs w:val="24"/>
        </w:rPr>
        <w:t>(</w:t>
      </w:r>
      <w:r w:rsidRPr="1C587666" w:rsidR="53575B4E">
        <w:rPr>
          <w:rFonts w:ascii="Calibri" w:hAnsi="Calibri" w:eastAsia="Calibri" w:cs="Calibri"/>
          <w:i/>
          <w:iCs/>
          <w:sz w:val="24"/>
          <w:szCs w:val="24"/>
        </w:rPr>
        <w:t>π</w:t>
      </w:r>
      <w:r w:rsidRPr="1C587666">
        <w:rPr>
          <w:rFonts w:ascii="Calibri" w:hAnsi="Calibri" w:eastAsia="Calibri" w:cs="Calibri"/>
          <w:i/>
          <w:iCs/>
          <w:sz w:val="24"/>
          <w:szCs w:val="24"/>
        </w:rPr>
        <w:t>_SS’_</w:t>
      </w:r>
      <w:proofErr w:type="spellStart"/>
      <w:r w:rsidRPr="1C587666">
        <w:rPr>
          <w:rFonts w:ascii="Calibri" w:hAnsi="Calibri" w:eastAsia="Calibri" w:cs="Calibri"/>
          <w:i/>
          <w:iCs/>
          <w:sz w:val="24"/>
          <w:szCs w:val="24"/>
        </w:rPr>
        <w:t>y,ap</w:t>
      </w:r>
      <w:proofErr w:type="spellEnd"/>
      <w:r w:rsidRPr="1C587666">
        <w:rPr>
          <w:rFonts w:ascii="Calibri" w:hAnsi="Calibri" w:eastAsia="Calibri" w:cs="Calibri"/>
          <w:sz w:val="24"/>
          <w:szCs w:val="24"/>
        </w:rPr>
        <w:t xml:space="preserve">) patients can undergo </w:t>
      </w:r>
      <w:r w:rsidRPr="1C587666" w:rsidR="2638D083">
        <w:rPr>
          <w:rFonts w:ascii="Calibri" w:hAnsi="Calibri" w:eastAsia="Calibri" w:cs="Calibri"/>
          <w:sz w:val="24"/>
          <w:szCs w:val="24"/>
        </w:rPr>
        <w:t xml:space="preserve">once admitted to the hospital. Patients can </w:t>
      </w:r>
      <w:r w:rsidRPr="1C587666" w:rsidR="7EA07A95">
        <w:rPr>
          <w:rFonts w:ascii="Calibri" w:hAnsi="Calibri" w:eastAsia="Calibri" w:cs="Calibri"/>
          <w:sz w:val="24"/>
          <w:szCs w:val="24"/>
        </w:rPr>
        <w:t xml:space="preserve">either </w:t>
      </w:r>
      <w:r w:rsidRPr="1C587666" w:rsidR="2638D083">
        <w:rPr>
          <w:rFonts w:ascii="Calibri" w:hAnsi="Calibri" w:eastAsia="Calibri" w:cs="Calibri"/>
          <w:sz w:val="24"/>
          <w:szCs w:val="24"/>
        </w:rPr>
        <w:t>be admitted to G&amp;A and transition to being discharged (</w:t>
      </w:r>
      <w:r w:rsidRPr="1C587666" w:rsidR="624B2B03">
        <w:rPr>
          <w:rFonts w:ascii="Calibri" w:hAnsi="Calibri" w:eastAsia="Calibri" w:cs="Calibri"/>
          <w:sz w:val="24"/>
          <w:szCs w:val="24"/>
        </w:rPr>
        <w:t>I.e.,</w:t>
      </w:r>
      <w:r w:rsidRPr="1C587666" w:rsidR="11500BA0">
        <w:rPr>
          <w:rFonts w:ascii="Calibri" w:hAnsi="Calibri" w:eastAsia="Calibri" w:cs="Calibri"/>
          <w:sz w:val="24"/>
          <w:szCs w:val="24"/>
        </w:rPr>
        <w:t xml:space="preserve"> recovery), CC, or die</w:t>
      </w:r>
      <w:r w:rsidRPr="1C587666" w:rsidR="08C49985">
        <w:rPr>
          <w:rFonts w:ascii="Calibri" w:hAnsi="Calibri" w:eastAsia="Calibri" w:cs="Calibri"/>
          <w:sz w:val="24"/>
          <w:szCs w:val="24"/>
        </w:rPr>
        <w:t xml:space="preserve">, or </w:t>
      </w:r>
      <w:r w:rsidRPr="1C587666" w:rsidR="11500BA0">
        <w:rPr>
          <w:rFonts w:ascii="Calibri" w:hAnsi="Calibri" w:eastAsia="Calibri" w:cs="Calibri"/>
          <w:sz w:val="24"/>
          <w:szCs w:val="24"/>
        </w:rPr>
        <w:t>can also be admitted to CC and transition</w:t>
      </w:r>
      <w:r w:rsidRPr="1C587666" w:rsidR="1DB93563">
        <w:rPr>
          <w:rFonts w:ascii="Calibri" w:hAnsi="Calibri" w:eastAsia="Calibri" w:cs="Calibri"/>
          <w:sz w:val="24"/>
          <w:szCs w:val="24"/>
        </w:rPr>
        <w:t xml:space="preserve"> into recovery, (return) to G&amp;A, or die. These probabilities were calculated using </w:t>
      </w:r>
      <w:r w:rsidRPr="1C587666" w:rsidR="1BD7504A">
        <w:rPr>
          <w:rFonts w:ascii="Calibri" w:hAnsi="Calibri" w:eastAsia="Calibri" w:cs="Calibri"/>
          <w:sz w:val="24"/>
          <w:szCs w:val="24"/>
        </w:rPr>
        <w:t>multinomial logit regressions (see Appendix E2).</w:t>
      </w:r>
    </w:p>
    <w:p w:rsidR="1BD7504A" w:rsidP="2327052B" w:rsidRDefault="1BD7504A" w14:paraId="0B7F79C6" w14:textId="3F934DCE">
      <w:pPr>
        <w:rPr>
          <w:rFonts w:ascii="Calibri" w:hAnsi="Calibri" w:eastAsia="Calibri" w:cs="Calibri"/>
          <w:sz w:val="24"/>
          <w:szCs w:val="24"/>
        </w:rPr>
      </w:pPr>
      <w:commentRangeStart w:id="53"/>
      <w:r w:rsidRPr="258A76E2">
        <w:rPr>
          <w:rFonts w:ascii="Calibri" w:hAnsi="Calibri" w:eastAsia="Calibri" w:cs="Calibri"/>
          <w:sz w:val="24"/>
          <w:szCs w:val="24"/>
          <w:u w:val="single"/>
        </w:rPr>
        <w:t>Columns</w:t>
      </w:r>
      <w:commentRangeEnd w:id="53"/>
      <w:r>
        <w:commentReference w:id="53"/>
      </w:r>
      <w:r w:rsidRPr="258A76E2">
        <w:rPr>
          <w:rFonts w:ascii="Calibri" w:hAnsi="Calibri" w:eastAsia="Calibri" w:cs="Calibri"/>
          <w:sz w:val="24"/>
          <w:szCs w:val="24"/>
        </w:rPr>
        <w:t>:</w:t>
      </w:r>
    </w:p>
    <w:p w:rsidR="1BD7504A" w:rsidP="258A76E2" w:rsidRDefault="1BD7504A" w14:paraId="026C639E" w14:textId="32C0CFD4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 N refers to electives and E refers to emergencies</w:t>
      </w:r>
    </w:p>
    <w:p w:rsidR="1BD7504A" w:rsidP="258A76E2" w:rsidRDefault="1BD7504A" w14:paraId="4E3BB6F2" w14:textId="0DC164E7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Pr="258A76E2">
        <w:rPr>
          <w:sz w:val="24"/>
          <w:szCs w:val="24"/>
        </w:rPr>
        <w:t xml:space="preserve"> is the patient group (ICDXX_AGEYY)</w:t>
      </w:r>
    </w:p>
    <w:p w:rsidR="376A0441" w:rsidP="2327052B" w:rsidRDefault="376A0441" w14:paraId="4008D0D8" w14:textId="36003820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258A76E2">
        <w:rPr>
          <w:rFonts w:ascii="Calibri" w:hAnsi="Calibri" w:eastAsia="Calibri" w:cs="Calibri"/>
          <w:i/>
          <w:iCs/>
          <w:sz w:val="24"/>
          <w:szCs w:val="24"/>
        </w:rPr>
        <w:t>s</w:t>
      </w:r>
      <w:r w:rsidRPr="258A76E2" w:rsidR="1BD7504A">
        <w:rPr>
          <w:rFonts w:ascii="Calibri" w:hAnsi="Calibri" w:eastAsia="Calibri" w:cs="Calibri"/>
          <w:sz w:val="24"/>
          <w:szCs w:val="24"/>
        </w:rPr>
        <w:t xml:space="preserve"> is the </w:t>
      </w:r>
      <w:r w:rsidRPr="258A76E2" w:rsidR="32BC258A">
        <w:rPr>
          <w:rFonts w:ascii="Calibri" w:hAnsi="Calibri" w:eastAsia="Calibri" w:cs="Calibri"/>
          <w:sz w:val="24"/>
          <w:szCs w:val="24"/>
        </w:rPr>
        <w:t>start</w:t>
      </w:r>
      <w:r w:rsidRPr="258A76E2" w:rsidR="1BD7504A">
        <w:rPr>
          <w:rFonts w:ascii="Calibri" w:hAnsi="Calibri" w:eastAsia="Calibri" w:cs="Calibri"/>
          <w:sz w:val="24"/>
          <w:szCs w:val="24"/>
        </w:rPr>
        <w:t xml:space="preserve"> state </w:t>
      </w:r>
      <w:r w:rsidRPr="258A76E2" w:rsidR="16BC76DA">
        <w:rPr>
          <w:rFonts w:ascii="Calibri" w:hAnsi="Calibri" w:eastAsia="Calibri" w:cs="Calibri"/>
          <w:sz w:val="24"/>
          <w:szCs w:val="24"/>
        </w:rPr>
        <w:t xml:space="preserve">of </w:t>
      </w:r>
      <w:r w:rsidRPr="258A76E2" w:rsidR="1BD7504A">
        <w:rPr>
          <w:rFonts w:ascii="Calibri" w:hAnsi="Calibri" w:eastAsia="Calibri" w:cs="Calibri"/>
          <w:sz w:val="24"/>
          <w:szCs w:val="24"/>
        </w:rPr>
        <w:t xml:space="preserve">the patient, </w:t>
      </w:r>
      <w:r w:rsidRPr="258A76E2" w:rsidR="42B1CB01">
        <w:rPr>
          <w:rFonts w:ascii="Calibri" w:hAnsi="Calibri" w:eastAsia="Calibri" w:cs="Calibri"/>
          <w:sz w:val="24"/>
          <w:szCs w:val="24"/>
        </w:rPr>
        <w:t>where:</w:t>
      </w:r>
    </w:p>
    <w:p w:rsidR="42B1CB01" w:rsidP="2327052B" w:rsidRDefault="42B1CB01" w14:paraId="23D9C98E" w14:textId="5E0522E1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 xml:space="preserve">G = G&amp;A patients who </w:t>
      </w:r>
      <w:r w:rsidRPr="258A76E2" w:rsidR="304FB92F">
        <w:rPr>
          <w:rFonts w:ascii="Calibri" w:hAnsi="Calibri" w:eastAsia="Calibri" w:cs="Calibri"/>
          <w:sz w:val="24"/>
          <w:szCs w:val="24"/>
        </w:rPr>
        <w:t xml:space="preserve">can </w:t>
      </w:r>
      <w:r w:rsidRPr="258A76E2">
        <w:rPr>
          <w:rFonts w:ascii="Calibri" w:hAnsi="Calibri" w:eastAsia="Calibri" w:cs="Calibri"/>
          <w:sz w:val="24"/>
          <w:szCs w:val="24"/>
        </w:rPr>
        <w:t>transition to CC</w:t>
      </w:r>
    </w:p>
    <w:p w:rsidR="42B1CB01" w:rsidP="2327052B" w:rsidRDefault="42B1CB01" w14:paraId="5AEE4D6C" w14:textId="0CD4B398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C = CC</w:t>
      </w:r>
      <w:r w:rsidRPr="258A76E2" w:rsidR="753F0681">
        <w:rPr>
          <w:rFonts w:ascii="Calibri" w:hAnsi="Calibri" w:eastAsia="Calibri" w:cs="Calibri"/>
          <w:sz w:val="24"/>
          <w:szCs w:val="24"/>
        </w:rPr>
        <w:t xml:space="preserve"> patients</w:t>
      </w:r>
    </w:p>
    <w:p w:rsidR="42B1CB01" w:rsidP="2327052B" w:rsidRDefault="42B1CB01" w14:paraId="761F9F6A" w14:textId="7CAE59B2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G_STAR = G&amp;A patients who cannot transition to CC</w:t>
      </w:r>
    </w:p>
    <w:p w:rsidR="50FD4696" w:rsidP="2327052B" w:rsidRDefault="50FD4696" w14:paraId="71DC88F0" w14:textId="4CC51FA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i/>
          <w:iCs/>
          <w:sz w:val="24"/>
          <w:szCs w:val="24"/>
        </w:rPr>
        <w:t>s</w:t>
      </w:r>
      <w:r w:rsidRPr="258A76E2" w:rsidR="5918DCB5">
        <w:rPr>
          <w:rFonts w:ascii="Calibri" w:hAnsi="Calibri" w:eastAsia="Calibri" w:cs="Calibri"/>
          <w:i/>
          <w:iCs/>
          <w:sz w:val="24"/>
          <w:szCs w:val="24"/>
        </w:rPr>
        <w:t>bar</w:t>
      </w:r>
      <w:r w:rsidRPr="258A76E2" w:rsidR="5918DCB5">
        <w:rPr>
          <w:rFonts w:ascii="Calibri" w:hAnsi="Calibri" w:eastAsia="Calibri" w:cs="Calibri"/>
          <w:sz w:val="24"/>
          <w:szCs w:val="24"/>
        </w:rPr>
        <w:t xml:space="preserve"> is the end state of the patient, where:</w:t>
      </w:r>
    </w:p>
    <w:p w:rsidR="4BCE9702" w:rsidP="2327052B" w:rsidRDefault="4BCE9702" w14:paraId="15C83520" w14:textId="4C5CFC85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H = patients who are discharged/recovery</w:t>
      </w:r>
    </w:p>
    <w:p w:rsidR="4BCE9702" w:rsidP="2327052B" w:rsidRDefault="4BCE9702" w14:paraId="52446038" w14:textId="516178EA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C = CC patients</w:t>
      </w:r>
    </w:p>
    <w:p w:rsidR="4BCE9702" w:rsidP="2327052B" w:rsidRDefault="4BCE9702" w14:paraId="777A3CD9" w14:textId="5505D2A2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D = patients who die</w:t>
      </w:r>
    </w:p>
    <w:p w:rsidR="4BCE9702" w:rsidP="2327052B" w:rsidRDefault="4BCE9702" w14:paraId="59FD25D9" w14:textId="58E8A65A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G = G&amp;A patients who can transition to CC</w:t>
      </w:r>
    </w:p>
    <w:p w:rsidR="4BCE9702" w:rsidP="2327052B" w:rsidRDefault="4BCE9702" w14:paraId="2EB262BE" w14:textId="5CB00130">
      <w:pPr>
        <w:pStyle w:val="ListParagraph"/>
        <w:numPr>
          <w:ilvl w:val="1"/>
          <w:numId w:val="26"/>
        </w:numPr>
        <w:rPr>
          <w:rFonts w:eastAsiaTheme="minorEastAsia"/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</w:rPr>
        <w:t>G_STAR = G&amp;A patients who cannot transition to CC</w:t>
      </w:r>
    </w:p>
    <w:p w:rsidR="2CA1897F" w:rsidP="2327052B" w:rsidRDefault="58635666" w14:paraId="148EDF60" w14:textId="7717DD07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258A76E2">
        <w:rPr>
          <w:rFonts w:ascii="Calibri" w:hAnsi="Calibri" w:eastAsia="Calibri" w:cs="Calibri"/>
          <w:i/>
          <w:iCs/>
          <w:sz w:val="24"/>
          <w:szCs w:val="24"/>
        </w:rPr>
        <w:t>p</w:t>
      </w:r>
      <w:r w:rsidRPr="258A76E2" w:rsidR="2CA1897F">
        <w:rPr>
          <w:rFonts w:ascii="Calibri" w:hAnsi="Calibri" w:eastAsia="Calibri" w:cs="Calibri"/>
          <w:i/>
          <w:iCs/>
          <w:sz w:val="24"/>
          <w:szCs w:val="24"/>
        </w:rPr>
        <w:t>i_y</w:t>
      </w:r>
      <w:proofErr w:type="spellEnd"/>
      <w:r w:rsidRPr="258A76E2" w:rsidR="2CA1897F">
        <w:rPr>
          <w:rFonts w:ascii="Calibri" w:hAnsi="Calibri" w:eastAsia="Calibri" w:cs="Calibri"/>
          <w:sz w:val="24"/>
          <w:szCs w:val="24"/>
        </w:rPr>
        <w:t xml:space="preserve"> is the probability that a </w:t>
      </w:r>
      <w:r w:rsidRPr="258A76E2" w:rsidR="79676381">
        <w:rPr>
          <w:rFonts w:ascii="Calibri" w:hAnsi="Calibri" w:eastAsia="Calibri" w:cs="Calibri"/>
          <w:sz w:val="24"/>
          <w:szCs w:val="24"/>
        </w:rPr>
        <w:t>patient transition</w:t>
      </w:r>
      <w:r w:rsidRPr="258A76E2" w:rsidR="2CA1897F">
        <w:rPr>
          <w:rFonts w:ascii="Calibri" w:hAnsi="Calibri" w:eastAsia="Calibri" w:cs="Calibri"/>
          <w:sz w:val="24"/>
          <w:szCs w:val="24"/>
        </w:rPr>
        <w:t xml:space="preserve"> from </w:t>
      </w:r>
      <w:r w:rsidRPr="258A76E2" w:rsidR="2CA1897F">
        <w:rPr>
          <w:rFonts w:ascii="Calibri" w:hAnsi="Calibri" w:eastAsia="Calibri" w:cs="Calibri"/>
          <w:i/>
          <w:iCs/>
          <w:sz w:val="24"/>
          <w:szCs w:val="24"/>
        </w:rPr>
        <w:t>s</w:t>
      </w:r>
      <w:r w:rsidRPr="258A76E2" w:rsidR="2CA1897F">
        <w:rPr>
          <w:rFonts w:ascii="Calibri" w:hAnsi="Calibri" w:eastAsia="Calibri" w:cs="Calibri"/>
          <w:sz w:val="24"/>
          <w:szCs w:val="24"/>
        </w:rPr>
        <w:t xml:space="preserve"> to </w:t>
      </w:r>
      <w:r w:rsidRPr="258A76E2" w:rsidR="2CA1897F">
        <w:rPr>
          <w:rFonts w:ascii="Calibri" w:hAnsi="Calibri" w:eastAsia="Calibri" w:cs="Calibri"/>
          <w:i/>
          <w:iCs/>
          <w:sz w:val="24"/>
          <w:szCs w:val="24"/>
        </w:rPr>
        <w:t>sbar</w:t>
      </w:r>
      <w:r w:rsidRPr="258A76E2" w:rsidR="2CA1897F">
        <w:rPr>
          <w:rFonts w:ascii="Calibri" w:hAnsi="Calibri" w:eastAsia="Calibri" w:cs="Calibri"/>
          <w:sz w:val="24"/>
          <w:szCs w:val="24"/>
        </w:rPr>
        <w:t xml:space="preserve"> </w:t>
      </w:r>
    </w:p>
    <w:p w:rsidR="2CA1897F" w:rsidP="1C587666" w:rsidRDefault="1D1706AE" w14:paraId="256DA843" w14:textId="2F427457">
      <w:pPr>
        <w:pStyle w:val="ListParagraph"/>
        <w:numPr>
          <w:ilvl w:val="0"/>
          <w:numId w:val="26"/>
        </w:numPr>
        <w:rPr>
          <w:sz w:val="24"/>
          <w:szCs w:val="24"/>
        </w:rPr>
      </w:pPr>
      <w:commentRangeStart w:id="54"/>
      <w:r w:rsidRPr="1C587666">
        <w:rPr>
          <w:rFonts w:ascii="Calibri" w:hAnsi="Calibri" w:eastAsia="Calibri" w:cs="Calibri"/>
          <w:i/>
          <w:iCs/>
          <w:sz w:val="24"/>
          <w:szCs w:val="24"/>
        </w:rPr>
        <w:t>w</w:t>
      </w:r>
      <w:r w:rsidRPr="1C587666" w:rsidR="2CA1897F">
        <w:rPr>
          <w:rFonts w:ascii="Calibri" w:hAnsi="Calibri" w:eastAsia="Calibri" w:cs="Calibri"/>
          <w:i/>
          <w:iCs/>
          <w:sz w:val="24"/>
          <w:szCs w:val="24"/>
        </w:rPr>
        <w:t>eek</w:t>
      </w:r>
      <w:r w:rsidRPr="1C587666" w:rsidR="2CA1897F">
        <w:rPr>
          <w:rFonts w:ascii="Calibri" w:hAnsi="Calibri" w:eastAsia="Calibri" w:cs="Calibri"/>
          <w:sz w:val="24"/>
          <w:szCs w:val="24"/>
        </w:rPr>
        <w:t xml:space="preserve"> is the </w:t>
      </w:r>
      <w:r w:rsidRPr="1C587666" w:rsidR="689C4116">
        <w:rPr>
          <w:rFonts w:ascii="Calibri" w:hAnsi="Calibri" w:eastAsia="Calibri" w:cs="Calibri"/>
          <w:sz w:val="24"/>
          <w:szCs w:val="24"/>
        </w:rPr>
        <w:t xml:space="preserve">week </w:t>
      </w:r>
      <w:r w:rsidRPr="1C587666" w:rsidR="2CA1897F">
        <w:rPr>
          <w:rFonts w:ascii="Calibri" w:hAnsi="Calibri" w:eastAsia="Calibri" w:cs="Calibri"/>
          <w:sz w:val="24"/>
          <w:szCs w:val="24"/>
        </w:rPr>
        <w:t>at which each transition probability was estimated</w:t>
      </w:r>
      <w:r w:rsidRPr="1C587666" w:rsidR="0B0F01AC">
        <w:rPr>
          <w:rFonts w:ascii="Calibri" w:hAnsi="Calibri" w:eastAsia="Calibri" w:cs="Calibri"/>
          <w:sz w:val="24"/>
          <w:szCs w:val="24"/>
        </w:rPr>
        <w:t>.</w:t>
      </w:r>
      <w:r w:rsidRPr="1C587666" w:rsidR="74A95A36">
        <w:rPr>
          <w:rFonts w:ascii="Calibri" w:hAnsi="Calibri" w:eastAsia="Calibri" w:cs="Calibri"/>
          <w:sz w:val="24"/>
          <w:szCs w:val="24"/>
        </w:rPr>
        <w:t xml:space="preserve"> Week values are not co</w:t>
      </w:r>
      <w:r w:rsidRPr="1C587666" w:rsidR="5F43938F">
        <w:rPr>
          <w:rFonts w:ascii="Calibri" w:hAnsi="Calibri" w:eastAsia="Calibri" w:cs="Calibri"/>
          <w:sz w:val="24"/>
          <w:szCs w:val="24"/>
        </w:rPr>
        <w:t>ntiguous</w:t>
      </w:r>
      <w:r w:rsidRPr="1C587666" w:rsidR="0689287F">
        <w:rPr>
          <w:rFonts w:ascii="Calibri" w:hAnsi="Calibri" w:eastAsia="Calibri" w:cs="Calibri"/>
          <w:sz w:val="24"/>
          <w:szCs w:val="24"/>
        </w:rPr>
        <w:t>:</w:t>
      </w:r>
      <w:r w:rsidRPr="1C587666" w:rsidR="211C9777">
        <w:rPr>
          <w:rFonts w:ascii="Calibri" w:hAnsi="Calibri" w:eastAsia="Calibri" w:cs="Calibri"/>
          <w:sz w:val="24"/>
          <w:szCs w:val="24"/>
        </w:rPr>
        <w:t xml:space="preserve"> </w:t>
      </w:r>
      <w:r w:rsidRPr="1C587666" w:rsidR="211C9777">
        <w:rPr>
          <w:rFonts w:ascii="Calibri" w:hAnsi="Calibri" w:eastAsia="Calibri" w:cs="Calibri"/>
          <w:i/>
          <w:iCs/>
          <w:sz w:val="24"/>
          <w:szCs w:val="24"/>
        </w:rPr>
        <w:t>e</w:t>
      </w:r>
      <w:r w:rsidRPr="1C587666" w:rsidR="74A95A36">
        <w:rPr>
          <w:rFonts w:ascii="Calibri" w:hAnsi="Calibri" w:eastAsia="Calibri" w:cs="Calibri"/>
          <w:i/>
          <w:iCs/>
          <w:sz w:val="24"/>
          <w:szCs w:val="24"/>
        </w:rPr>
        <w:t>ither</w:t>
      </w:r>
      <w:r w:rsidRPr="1C587666" w:rsidR="74A95A36">
        <w:rPr>
          <w:rFonts w:ascii="Calibri" w:hAnsi="Calibri" w:eastAsia="Calibri" w:cs="Calibri"/>
          <w:sz w:val="24"/>
          <w:szCs w:val="24"/>
        </w:rPr>
        <w:t xml:space="preserve"> the week sequence </w:t>
      </w:r>
      <w:r w:rsidRPr="1C587666" w:rsidR="33571BC5">
        <w:rPr>
          <w:rFonts w:ascii="Calibri" w:hAnsi="Calibri" w:eastAsia="Calibri" w:cs="Calibri"/>
          <w:sz w:val="24"/>
          <w:szCs w:val="24"/>
        </w:rPr>
        <w:t>[</w:t>
      </w:r>
      <w:r w:rsidRPr="1C587666" w:rsidR="74A95A36">
        <w:rPr>
          <w:rFonts w:ascii="Calibri" w:hAnsi="Calibri" w:eastAsia="Calibri" w:cs="Calibri"/>
          <w:sz w:val="24"/>
          <w:szCs w:val="24"/>
        </w:rPr>
        <w:t>0.5,1.5</w:t>
      </w:r>
      <w:r w:rsidRPr="1C587666" w:rsidR="582DCACC">
        <w:rPr>
          <w:rFonts w:ascii="Calibri" w:hAnsi="Calibri" w:eastAsia="Calibri" w:cs="Calibri"/>
          <w:sz w:val="24"/>
          <w:szCs w:val="24"/>
        </w:rPr>
        <w:t>,2.5,3.5</w:t>
      </w:r>
      <w:r w:rsidRPr="1C587666" w:rsidR="3CCBA4C7">
        <w:rPr>
          <w:rFonts w:ascii="Calibri" w:hAnsi="Calibri" w:eastAsia="Calibri" w:cs="Calibri"/>
          <w:sz w:val="24"/>
          <w:szCs w:val="24"/>
        </w:rPr>
        <w:t>,</w:t>
      </w:r>
      <w:r w:rsidRPr="1C587666" w:rsidR="74A95A36">
        <w:rPr>
          <w:rFonts w:ascii="Calibri" w:hAnsi="Calibri" w:eastAsia="Calibri" w:cs="Calibri"/>
          <w:sz w:val="24"/>
          <w:szCs w:val="24"/>
        </w:rPr>
        <w:t>4.5</w:t>
      </w:r>
      <w:r w:rsidRPr="1C587666" w:rsidR="5DA31B7A">
        <w:rPr>
          <w:rFonts w:ascii="Calibri" w:hAnsi="Calibri" w:eastAsia="Calibri" w:cs="Calibri"/>
          <w:sz w:val="24"/>
          <w:szCs w:val="24"/>
        </w:rPr>
        <w:t>]</w:t>
      </w:r>
      <w:r w:rsidRPr="1C587666" w:rsidR="74A95A36">
        <w:rPr>
          <w:rFonts w:ascii="Calibri" w:hAnsi="Calibri" w:eastAsia="Calibri" w:cs="Calibri"/>
          <w:sz w:val="24"/>
          <w:szCs w:val="24"/>
        </w:rPr>
        <w:t xml:space="preserve"> </w:t>
      </w:r>
      <w:r w:rsidRPr="1C587666" w:rsidR="209EAE5E">
        <w:rPr>
          <w:rFonts w:ascii="Calibri" w:hAnsi="Calibri" w:eastAsia="Calibri" w:cs="Calibri"/>
          <w:i/>
          <w:iCs/>
          <w:sz w:val="24"/>
          <w:szCs w:val="24"/>
        </w:rPr>
        <w:t>or</w:t>
      </w:r>
      <w:r w:rsidRPr="1C587666" w:rsidR="209EAE5E">
        <w:rPr>
          <w:rFonts w:ascii="Calibri" w:hAnsi="Calibri" w:eastAsia="Calibri" w:cs="Calibri"/>
          <w:sz w:val="24"/>
          <w:szCs w:val="24"/>
        </w:rPr>
        <w:t xml:space="preserve"> the sequence </w:t>
      </w:r>
      <w:r w:rsidRPr="1C587666" w:rsidR="04C4587E">
        <w:rPr>
          <w:rFonts w:ascii="Calibri" w:hAnsi="Calibri" w:eastAsia="Calibri" w:cs="Calibri"/>
          <w:sz w:val="24"/>
          <w:szCs w:val="24"/>
        </w:rPr>
        <w:t>[</w:t>
      </w:r>
      <w:r w:rsidRPr="1C587666" w:rsidR="209EAE5E">
        <w:rPr>
          <w:rFonts w:ascii="Calibri" w:hAnsi="Calibri" w:eastAsia="Calibri" w:cs="Calibri"/>
          <w:sz w:val="24"/>
          <w:szCs w:val="24"/>
        </w:rPr>
        <w:t>1,2</w:t>
      </w:r>
      <w:r w:rsidRPr="1C587666" w:rsidR="216304A0">
        <w:rPr>
          <w:rFonts w:ascii="Calibri" w:hAnsi="Calibri" w:eastAsia="Calibri" w:cs="Calibri"/>
          <w:sz w:val="24"/>
          <w:szCs w:val="24"/>
        </w:rPr>
        <w:t>,3,4.</w:t>
      </w:r>
      <w:r w:rsidRPr="1C587666" w:rsidR="209EAE5E">
        <w:rPr>
          <w:rFonts w:ascii="Calibri" w:hAnsi="Calibri" w:eastAsia="Calibri" w:cs="Calibri"/>
          <w:sz w:val="24"/>
          <w:szCs w:val="24"/>
        </w:rPr>
        <w:t>5</w:t>
      </w:r>
      <w:r w:rsidRPr="1C587666" w:rsidR="07CB3336">
        <w:rPr>
          <w:rFonts w:ascii="Calibri" w:hAnsi="Calibri" w:eastAsia="Calibri" w:cs="Calibri"/>
          <w:sz w:val="24"/>
          <w:szCs w:val="24"/>
        </w:rPr>
        <w:t>]</w:t>
      </w:r>
      <w:r w:rsidRPr="1C587666" w:rsidR="390EC6EC">
        <w:rPr>
          <w:rFonts w:ascii="Calibri" w:hAnsi="Calibri" w:eastAsia="Calibri" w:cs="Calibri"/>
          <w:sz w:val="24"/>
          <w:szCs w:val="24"/>
        </w:rPr>
        <w:t xml:space="preserve"> must be used</w:t>
      </w:r>
      <w:r w:rsidRPr="1C587666" w:rsidR="7999AB01">
        <w:rPr>
          <w:rFonts w:ascii="Calibri" w:hAnsi="Calibri" w:eastAsia="Calibri" w:cs="Calibri"/>
          <w:sz w:val="24"/>
          <w:szCs w:val="24"/>
        </w:rPr>
        <w:t>.</w:t>
      </w:r>
      <w:commentRangeEnd w:id="54"/>
      <w:r w:rsidR="2CA1897F">
        <w:commentReference w:id="54"/>
      </w:r>
    </w:p>
    <w:p w:rsidR="2327052B" w:rsidP="2327052B" w:rsidRDefault="2327052B" w14:paraId="00DF6C85" w14:textId="7E15083B">
      <w:pPr>
        <w:rPr>
          <w:sz w:val="24"/>
          <w:szCs w:val="24"/>
        </w:rPr>
      </w:pPr>
    </w:p>
    <w:p w:rsidR="17ABA1C6" w:rsidP="258A76E2" w:rsidRDefault="17ABA1C6" w14:paraId="064EFCF5" w14:textId="433C16BF">
      <w:pPr>
        <w:rPr>
          <w:b/>
          <w:bCs/>
          <w:sz w:val="24"/>
          <w:szCs w:val="24"/>
        </w:rPr>
      </w:pPr>
      <w:r w:rsidRPr="258A76E2">
        <w:rPr>
          <w:b/>
          <w:bCs/>
          <w:sz w:val="24"/>
          <w:szCs w:val="24"/>
        </w:rPr>
        <w:t>Forecasted proportions</w:t>
      </w:r>
    </w:p>
    <w:p w:rsidR="28F225E8" w:rsidP="1C587666" w:rsidRDefault="0738CC97" w14:paraId="08BDD902" w14:textId="6A36CD5C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Pr="1C587666" w:rsidR="28F225E8">
        <w:rPr>
          <w:sz w:val="24"/>
          <w:szCs w:val="24"/>
          <w:u w:val="single"/>
        </w:rPr>
        <w:t>heet name</w:t>
      </w:r>
      <w:r w:rsidRPr="1C587666" w:rsidR="28F225E8">
        <w:rPr>
          <w:sz w:val="24"/>
          <w:szCs w:val="24"/>
        </w:rPr>
        <w:t xml:space="preserve">: </w:t>
      </w:r>
      <w:proofErr w:type="spellStart"/>
      <w:r w:rsidRPr="1C587666" w:rsidR="28F225E8">
        <w:rPr>
          <w:sz w:val="24"/>
          <w:szCs w:val="24"/>
        </w:rPr>
        <w:t>pi_z</w:t>
      </w:r>
      <w:proofErr w:type="spellEnd"/>
    </w:p>
    <w:p w:rsidR="09267E62" w:rsidP="258A76E2" w:rsidRDefault="09267E62" w14:paraId="3057B801" w14:textId="7D907380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time_series_creator.R</w:t>
      </w:r>
      <w:proofErr w:type="spellEnd"/>
      <w:r w:rsidRPr="258A76E2">
        <w:rPr>
          <w:sz w:val="24"/>
          <w:szCs w:val="24"/>
        </w:rPr>
        <w:t xml:space="preserve"> and </w:t>
      </w:r>
      <w:proofErr w:type="spellStart"/>
      <w:r w:rsidRPr="258A76E2">
        <w:rPr>
          <w:i/>
          <w:iCs/>
          <w:sz w:val="24"/>
          <w:szCs w:val="24"/>
        </w:rPr>
        <w:t>time_series_forecast.R</w:t>
      </w:r>
      <w:proofErr w:type="spellEnd"/>
    </w:p>
    <w:p w:rsidR="7E7F9E13" w:rsidP="258A76E2" w:rsidRDefault="7E7F9E13" w14:paraId="20D20C1A" w14:textId="7B17BAE5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 APC and CC datasets. Variables used are derived from the following original HES variables:</w:t>
      </w:r>
    </w:p>
    <w:p w:rsidR="7E7F9E13" w:rsidP="258A76E2" w:rsidRDefault="7E7F9E13" w14:paraId="5350654F" w14:textId="5A63C72C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epistart</w:t>
      </w:r>
      <w:proofErr w:type="spellEnd"/>
    </w:p>
    <w:p w:rsidR="7E7F9E13" w:rsidP="258A76E2" w:rsidRDefault="7E7F9E13" w14:paraId="4F58786F" w14:textId="31C89418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startage</w:t>
      </w:r>
      <w:proofErr w:type="spellEnd"/>
    </w:p>
    <w:p w:rsidR="7E7F9E13" w:rsidP="258A76E2" w:rsidRDefault="7E7F9E13" w14:paraId="72CD529D" w14:textId="6632108C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:rsidR="7E7F9E13" w:rsidP="258A76E2" w:rsidRDefault="7E7F9E13" w14:paraId="349877C8" w14:textId="76C90344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7E7F9E13" w:rsidP="258A76E2" w:rsidRDefault="7E7F9E13" w14:paraId="70BD03A0" w14:textId="7E44777F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disdate</w:t>
      </w:r>
      <w:proofErr w:type="spellEnd"/>
    </w:p>
    <w:p w:rsidR="7E7F9E13" w:rsidP="258A76E2" w:rsidRDefault="7E7F9E13" w14:paraId="14ADC2DE" w14:textId="2AB88B02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7E7F9E13" w:rsidP="258A76E2" w:rsidRDefault="7E7F9E13" w14:paraId="383BD844" w14:textId="34814765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7E7F9E13" w:rsidP="258A76E2" w:rsidRDefault="7E7F9E13" w14:paraId="67FEF7D4" w14:textId="2F93F85B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hesid</w:t>
      </w:r>
      <w:proofErr w:type="spellEnd"/>
    </w:p>
    <w:p w:rsidR="28F225E8" w:rsidP="2327052B" w:rsidRDefault="28F225E8" w14:paraId="722F6DFD" w14:textId="2494F98F">
      <w:pPr>
        <w:rPr>
          <w:rFonts w:ascii="Calibri" w:hAnsi="Calibri" w:eastAsia="Calibri" w:cs="Calibri"/>
          <w:sz w:val="24"/>
          <w:szCs w:val="24"/>
        </w:rPr>
      </w:pPr>
      <w:r w:rsidRPr="258A76E2">
        <w:rPr>
          <w:sz w:val="24"/>
          <w:szCs w:val="24"/>
          <w:u w:val="single"/>
        </w:rPr>
        <w:t>Data description</w:t>
      </w:r>
      <w:r w:rsidRPr="258A76E2">
        <w:rPr>
          <w:sz w:val="24"/>
          <w:szCs w:val="24"/>
        </w:rPr>
        <w:t xml:space="preserve">: </w:t>
      </w:r>
      <w:proofErr w:type="spellStart"/>
      <w:r w:rsidRPr="258A76E2" w:rsidR="1B5E3832">
        <w:rPr>
          <w:sz w:val="24"/>
          <w:szCs w:val="24"/>
        </w:rPr>
        <w:t>P</w:t>
      </w:r>
      <w:r w:rsidRPr="258A76E2">
        <w:rPr>
          <w:sz w:val="24"/>
          <w:szCs w:val="24"/>
        </w:rPr>
        <w:t>i_z</w:t>
      </w:r>
      <w:proofErr w:type="spellEnd"/>
      <w:r w:rsidRPr="258A76E2">
        <w:rPr>
          <w:sz w:val="24"/>
          <w:szCs w:val="24"/>
        </w:rPr>
        <w:t xml:space="preserve"> contains the proportion of patients who are directly admitted to CC</w:t>
      </w:r>
      <w:r w:rsidRPr="258A76E2">
        <w:rPr>
          <w:rFonts w:ascii="Calibri" w:hAnsi="Calibri" w:eastAsia="Calibri" w:cs="Calibri"/>
          <w:sz w:val="24"/>
          <w:szCs w:val="24"/>
        </w:rPr>
        <w:t>.</w:t>
      </w:r>
      <w:r w:rsidRPr="258A76E2" w:rsidR="4930EAA5">
        <w:rPr>
          <w:rFonts w:ascii="Calibri" w:hAnsi="Calibri" w:eastAsia="Calibri" w:cs="Calibri"/>
          <w:sz w:val="24"/>
          <w:szCs w:val="24"/>
        </w:rPr>
        <w:t xml:space="preserve"> </w:t>
      </w:r>
      <w:r w:rsidRPr="258A76E2" w:rsidR="79BC4910">
        <w:rPr>
          <w:rFonts w:ascii="Calibri" w:hAnsi="Calibri" w:eastAsia="Calibri" w:cs="Calibri"/>
          <w:sz w:val="24"/>
          <w:szCs w:val="24"/>
        </w:rPr>
        <w:t xml:space="preserve">These proportions are forecasted </w:t>
      </w:r>
      <w:r w:rsidRPr="258A76E2" w:rsidR="35662146">
        <w:rPr>
          <w:rFonts w:ascii="Calibri" w:hAnsi="Calibri" w:eastAsia="Calibri" w:cs="Calibri"/>
          <w:sz w:val="24"/>
          <w:szCs w:val="24"/>
        </w:rPr>
        <w:t>using a local linear trend model with trigonometric seasonality (Appendix C1). They are used to e</w:t>
      </w:r>
      <w:r w:rsidRPr="258A76E2" w:rsidR="0E20DBD2">
        <w:rPr>
          <w:rFonts w:ascii="Calibri" w:hAnsi="Calibri" w:eastAsia="Calibri" w:cs="Calibri"/>
          <w:sz w:val="24"/>
          <w:szCs w:val="24"/>
        </w:rPr>
        <w:t xml:space="preserve">stimate the number of elective and emergency patients in each patient group </w:t>
      </w:r>
      <w:r w:rsidRPr="258A76E2" w:rsidR="2ECE6939">
        <w:rPr>
          <w:rFonts w:ascii="Calibri" w:hAnsi="Calibri" w:eastAsia="Calibri" w:cs="Calibri"/>
          <w:sz w:val="24"/>
          <w:szCs w:val="24"/>
        </w:rPr>
        <w:t>split by G&amp;A vs. CC entry point.</w:t>
      </w:r>
    </w:p>
    <w:p w:rsidR="1BD7504A" w:rsidP="2327052B" w:rsidRDefault="28F225E8" w14:paraId="224BD8B1" w14:textId="3F934DCE">
      <w:pPr>
        <w:rPr>
          <w:rFonts w:ascii="Calibri" w:hAnsi="Calibri" w:eastAsia="Calibri" w:cs="Calibri"/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  <w:u w:val="single"/>
        </w:rPr>
        <w:t>Columns</w:t>
      </w:r>
      <w:r w:rsidRPr="258A76E2">
        <w:rPr>
          <w:rFonts w:ascii="Calibri" w:hAnsi="Calibri" w:eastAsia="Calibri" w:cs="Calibri"/>
          <w:sz w:val="24"/>
          <w:szCs w:val="24"/>
        </w:rPr>
        <w:t>:</w:t>
      </w:r>
    </w:p>
    <w:p w:rsidR="6C9BDE07" w:rsidP="258A76E2" w:rsidRDefault="6C9BDE07" w14:paraId="7A42788F" w14:textId="160A0618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t</w:t>
      </w:r>
      <w:r w:rsidRPr="258A76E2">
        <w:rPr>
          <w:sz w:val="24"/>
          <w:szCs w:val="24"/>
        </w:rPr>
        <w:t xml:space="preserve"> is the forecast week number</w:t>
      </w:r>
    </w:p>
    <w:p w:rsidR="6C9BDE07" w:rsidP="258A76E2" w:rsidRDefault="6C9BDE07" w14:paraId="2B94386B" w14:textId="6A00A838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</w:t>
      </w:r>
    </w:p>
    <w:p w:rsidR="2327052B" w:rsidP="258A76E2" w:rsidRDefault="6C9BDE07" w14:paraId="4986F113" w14:textId="32B4CC0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ICDXX_AGEYY</w:t>
      </w:r>
      <w:r w:rsidRPr="258A76E2">
        <w:rPr>
          <w:sz w:val="24"/>
          <w:szCs w:val="24"/>
        </w:rPr>
        <w:t xml:space="preserve"> refers to the patient group</w:t>
      </w:r>
      <w:r w:rsidRPr="258A76E2" w:rsidR="68791794">
        <w:rPr>
          <w:sz w:val="24"/>
          <w:szCs w:val="24"/>
        </w:rPr>
        <w:t>’s forecasted proportion of patients directly admitted to CC</w:t>
      </w:r>
    </w:p>
    <w:p w:rsidR="258A76E2" w:rsidP="258A76E2" w:rsidRDefault="258A76E2" w14:paraId="6F2EC11F" w14:textId="32BA2287">
      <w:pPr>
        <w:rPr>
          <w:sz w:val="24"/>
          <w:szCs w:val="24"/>
          <w:u w:val="single"/>
        </w:rPr>
      </w:pPr>
    </w:p>
    <w:p w:rsidR="37EB353A" w:rsidP="1C587666" w:rsidRDefault="4EBF2A35" w14:paraId="4A4E21D2" w14:textId="10935BE6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Pr="1C587666" w:rsidR="2D40CE9A">
        <w:rPr>
          <w:sz w:val="24"/>
          <w:szCs w:val="24"/>
          <w:u w:val="single"/>
        </w:rPr>
        <w:t>heet name</w:t>
      </w:r>
      <w:r w:rsidRPr="1C587666" w:rsidR="2D40CE9A">
        <w:rPr>
          <w:sz w:val="24"/>
          <w:szCs w:val="24"/>
        </w:rPr>
        <w:t xml:space="preserve">: </w:t>
      </w:r>
      <w:proofErr w:type="spellStart"/>
      <w:r w:rsidRPr="1C587666" w:rsidR="2D40CE9A">
        <w:rPr>
          <w:sz w:val="24"/>
          <w:szCs w:val="24"/>
        </w:rPr>
        <w:t>ICD</w:t>
      </w:r>
      <w:r w:rsidRPr="1C587666" w:rsidR="43C56FF3">
        <w:rPr>
          <w:sz w:val="24"/>
          <w:szCs w:val="24"/>
        </w:rPr>
        <w:t>_</w:t>
      </w:r>
      <w:r w:rsidRPr="1C587666" w:rsidR="2D40CE9A">
        <w:rPr>
          <w:sz w:val="24"/>
          <w:szCs w:val="24"/>
        </w:rPr>
        <w:t>prop</w:t>
      </w:r>
      <w:proofErr w:type="spellEnd"/>
    </w:p>
    <w:p w:rsidR="4226E142" w:rsidP="258A76E2" w:rsidRDefault="4226E142" w14:paraId="757B3850" w14:textId="22406D31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time_series_creator.R</w:t>
      </w:r>
      <w:proofErr w:type="spellEnd"/>
      <w:r w:rsidRPr="258A76E2">
        <w:rPr>
          <w:sz w:val="24"/>
          <w:szCs w:val="24"/>
        </w:rPr>
        <w:t xml:space="preserve"> and </w:t>
      </w:r>
      <w:proofErr w:type="spellStart"/>
      <w:r w:rsidRPr="258A76E2">
        <w:rPr>
          <w:i/>
          <w:iCs/>
          <w:sz w:val="24"/>
          <w:szCs w:val="24"/>
        </w:rPr>
        <w:t>time_series_forecast.R</w:t>
      </w:r>
      <w:proofErr w:type="spellEnd"/>
    </w:p>
    <w:p w:rsidR="4226E142" w:rsidP="258A76E2" w:rsidRDefault="4226E142" w14:paraId="7CEC8C21" w14:textId="7B17BAE5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 APC and CC datasets. Variables used are derived from the following original HES variables:</w:t>
      </w:r>
    </w:p>
    <w:p w:rsidR="4226E142" w:rsidP="258A76E2" w:rsidRDefault="4226E142" w14:paraId="7DC29BF6" w14:textId="5A63C72C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epistart</w:t>
      </w:r>
      <w:proofErr w:type="spellEnd"/>
    </w:p>
    <w:p w:rsidR="4226E142" w:rsidP="258A76E2" w:rsidRDefault="4226E142" w14:paraId="2E97083D" w14:textId="31C89418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startage</w:t>
      </w:r>
      <w:proofErr w:type="spellEnd"/>
    </w:p>
    <w:p w:rsidR="4226E142" w:rsidP="258A76E2" w:rsidRDefault="4226E142" w14:paraId="154B0D5C" w14:textId="6632108C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:rsidR="4226E142" w:rsidP="258A76E2" w:rsidRDefault="4226E142" w14:paraId="11F3A008" w14:textId="76C90344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4226E142" w:rsidP="258A76E2" w:rsidRDefault="4226E142" w14:paraId="0EFA0826" w14:textId="7E44777F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disdate</w:t>
      </w:r>
      <w:proofErr w:type="spellEnd"/>
    </w:p>
    <w:p w:rsidR="4226E142" w:rsidP="258A76E2" w:rsidRDefault="4226E142" w14:paraId="10D14E74" w14:textId="2AB88B02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4226E142" w:rsidP="258A76E2" w:rsidRDefault="4226E142" w14:paraId="28EBE044" w14:textId="34814765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4226E142" w:rsidP="258A76E2" w:rsidRDefault="4226E142" w14:paraId="16BC2B31" w14:textId="127251ED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hesid</w:t>
      </w:r>
      <w:proofErr w:type="spellEnd"/>
    </w:p>
    <w:p w:rsidR="37EB353A" w:rsidP="2327052B" w:rsidRDefault="2D40CE9A" w14:paraId="5A5A1797" w14:textId="6F87C24F">
      <w:pPr>
        <w:rPr>
          <w:rFonts w:ascii="Calibri" w:hAnsi="Calibri" w:eastAsia="Calibri" w:cs="Calibri"/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 xml:space="preserve">: </w:t>
      </w:r>
      <w:proofErr w:type="spellStart"/>
      <w:r w:rsidRPr="1C587666">
        <w:rPr>
          <w:sz w:val="24"/>
          <w:szCs w:val="24"/>
        </w:rPr>
        <w:t>ICD</w:t>
      </w:r>
      <w:r w:rsidRPr="1C587666" w:rsidR="40138BBF">
        <w:rPr>
          <w:sz w:val="24"/>
          <w:szCs w:val="24"/>
        </w:rPr>
        <w:t>_</w:t>
      </w:r>
      <w:r w:rsidRPr="1C587666">
        <w:rPr>
          <w:sz w:val="24"/>
          <w:szCs w:val="24"/>
        </w:rPr>
        <w:t>prop</w:t>
      </w:r>
      <w:proofErr w:type="spellEnd"/>
      <w:r w:rsidRPr="1C587666">
        <w:rPr>
          <w:sz w:val="24"/>
          <w:szCs w:val="24"/>
        </w:rPr>
        <w:t xml:space="preserve"> contains the proportion of </w:t>
      </w:r>
      <w:r w:rsidRPr="1C587666" w:rsidR="7C94ECB9">
        <w:rPr>
          <w:sz w:val="24"/>
          <w:szCs w:val="24"/>
        </w:rPr>
        <w:t>patients belonging to each patient group within</w:t>
      </w:r>
      <w:r w:rsidRPr="1C587666">
        <w:rPr>
          <w:sz w:val="24"/>
          <w:szCs w:val="24"/>
        </w:rPr>
        <w:t xml:space="preserve"> each ICD bundle (grouped due to small sample size</w:t>
      </w:r>
      <w:r w:rsidRPr="1C587666" w:rsidR="537CEA40">
        <w:rPr>
          <w:sz w:val="24"/>
          <w:szCs w:val="24"/>
        </w:rPr>
        <w:t>, see Appendix B and Table B2</w:t>
      </w:r>
      <w:r w:rsidRPr="1C587666">
        <w:rPr>
          <w:sz w:val="24"/>
          <w:szCs w:val="24"/>
        </w:rPr>
        <w:t>)</w:t>
      </w:r>
      <w:r w:rsidRPr="1C587666" w:rsidR="749F9621">
        <w:rPr>
          <w:sz w:val="24"/>
          <w:szCs w:val="24"/>
        </w:rPr>
        <w:t>.</w:t>
      </w:r>
      <w:r w:rsidRPr="1C587666" w:rsidR="3729ABE6">
        <w:rPr>
          <w:sz w:val="24"/>
          <w:szCs w:val="24"/>
        </w:rPr>
        <w:t xml:space="preserve"> </w:t>
      </w:r>
      <w:r w:rsidRPr="1C587666" w:rsidR="3729ABE6">
        <w:rPr>
          <w:rFonts w:ascii="Calibri" w:hAnsi="Calibri" w:eastAsia="Calibri" w:cs="Calibri"/>
          <w:sz w:val="24"/>
          <w:szCs w:val="24"/>
        </w:rPr>
        <w:t xml:space="preserve">These proportions are forecasted using a local linear trend model with trigonometric seasonality (Appendix C1). They are used to estimate the number of patients </w:t>
      </w:r>
      <w:r w:rsidRPr="1C587666" w:rsidR="304E7562">
        <w:rPr>
          <w:rFonts w:ascii="Calibri" w:hAnsi="Calibri" w:eastAsia="Calibri" w:cs="Calibri"/>
          <w:sz w:val="24"/>
          <w:szCs w:val="24"/>
        </w:rPr>
        <w:t xml:space="preserve">belonging to the electives bundle </w:t>
      </w:r>
      <w:r w:rsidRPr="1C587666" w:rsidR="3729ABE6">
        <w:rPr>
          <w:rFonts w:ascii="Calibri" w:hAnsi="Calibri" w:eastAsia="Calibri" w:cs="Calibri"/>
          <w:sz w:val="24"/>
          <w:szCs w:val="24"/>
        </w:rPr>
        <w:t xml:space="preserve">who switch </w:t>
      </w:r>
      <w:r w:rsidRPr="1C587666" w:rsidR="28AC0E5B">
        <w:rPr>
          <w:rFonts w:ascii="Calibri" w:hAnsi="Calibri" w:eastAsia="Calibri" w:cs="Calibri"/>
          <w:sz w:val="24"/>
          <w:szCs w:val="24"/>
        </w:rPr>
        <w:t>from waiting for elective care to being admitted as an emergency</w:t>
      </w:r>
      <w:r w:rsidRPr="1C587666" w:rsidR="3C12ACB9">
        <w:rPr>
          <w:rFonts w:ascii="Calibri" w:hAnsi="Calibri" w:eastAsia="Calibri" w:cs="Calibri"/>
          <w:sz w:val="24"/>
          <w:szCs w:val="24"/>
        </w:rPr>
        <w:t xml:space="preserve"> (Appendix E1)</w:t>
      </w:r>
      <w:r w:rsidRPr="1C587666" w:rsidR="28AC0E5B">
        <w:rPr>
          <w:rFonts w:ascii="Calibri" w:hAnsi="Calibri" w:eastAsia="Calibri" w:cs="Calibri"/>
          <w:sz w:val="24"/>
          <w:szCs w:val="24"/>
        </w:rPr>
        <w:t>.</w:t>
      </w:r>
    </w:p>
    <w:p w:rsidR="1BD7504A" w:rsidP="2327052B" w:rsidRDefault="37EB353A" w14:paraId="14A82461" w14:textId="3F934DCE">
      <w:pPr>
        <w:rPr>
          <w:rFonts w:ascii="Calibri" w:hAnsi="Calibri" w:eastAsia="Calibri" w:cs="Calibri"/>
          <w:sz w:val="24"/>
          <w:szCs w:val="24"/>
        </w:rPr>
      </w:pPr>
      <w:r w:rsidRPr="258A76E2">
        <w:rPr>
          <w:rFonts w:ascii="Calibri" w:hAnsi="Calibri" w:eastAsia="Calibri" w:cs="Calibri"/>
          <w:sz w:val="24"/>
          <w:szCs w:val="24"/>
          <w:u w:val="single"/>
        </w:rPr>
        <w:t>Columns</w:t>
      </w:r>
      <w:r w:rsidRPr="258A76E2">
        <w:rPr>
          <w:rFonts w:ascii="Calibri" w:hAnsi="Calibri" w:eastAsia="Calibri" w:cs="Calibri"/>
          <w:sz w:val="24"/>
          <w:szCs w:val="24"/>
        </w:rPr>
        <w:t>:</w:t>
      </w:r>
    </w:p>
    <w:p w:rsidR="37EB353A" w:rsidP="258A76E2" w:rsidRDefault="37EB353A" w14:paraId="5EFECE4C" w14:textId="160A0618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t</w:t>
      </w:r>
      <w:r w:rsidRPr="258A76E2">
        <w:rPr>
          <w:sz w:val="24"/>
          <w:szCs w:val="24"/>
        </w:rPr>
        <w:t xml:space="preserve"> is the forecast week number</w:t>
      </w:r>
    </w:p>
    <w:p w:rsidR="37EB353A" w:rsidP="258A76E2" w:rsidRDefault="37EB353A" w14:paraId="3F06134C" w14:textId="6A00A838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</w:t>
      </w:r>
    </w:p>
    <w:p w:rsidR="37EB353A" w:rsidP="258A76E2" w:rsidRDefault="37EB353A" w14:paraId="7610A053" w14:textId="512A23B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i/>
          <w:iCs/>
          <w:sz w:val="24"/>
          <w:szCs w:val="24"/>
        </w:rPr>
        <w:t>ICDXX_AGEYY</w:t>
      </w:r>
      <w:r w:rsidRPr="258A76E2">
        <w:rPr>
          <w:sz w:val="24"/>
          <w:szCs w:val="24"/>
        </w:rPr>
        <w:t xml:space="preserve"> refers to the forecasted proportion of patients </w:t>
      </w:r>
      <w:r w:rsidRPr="258A76E2" w:rsidR="40920833">
        <w:rPr>
          <w:sz w:val="24"/>
          <w:szCs w:val="24"/>
        </w:rPr>
        <w:t>belonging to the specific patient group within the electives bundle</w:t>
      </w:r>
    </w:p>
    <w:p w:rsidR="2327052B" w:rsidP="258A76E2" w:rsidRDefault="2327052B" w14:paraId="5B2C0AE2" w14:textId="0849C1FD">
      <w:pPr>
        <w:rPr>
          <w:sz w:val="24"/>
          <w:szCs w:val="24"/>
        </w:rPr>
      </w:pPr>
    </w:p>
    <w:p w:rsidR="1D7B770C" w:rsidP="1C587666" w:rsidRDefault="786C8AC1" w14:paraId="430E658E" w14:textId="5B532495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S</w:t>
      </w:r>
      <w:r w:rsidRPr="1C587666" w:rsidR="215C9163">
        <w:rPr>
          <w:sz w:val="24"/>
          <w:szCs w:val="24"/>
          <w:u w:val="single"/>
        </w:rPr>
        <w:t>heet name</w:t>
      </w:r>
      <w:r w:rsidRPr="1C587666" w:rsidR="215C9163">
        <w:rPr>
          <w:sz w:val="24"/>
          <w:szCs w:val="24"/>
        </w:rPr>
        <w:t xml:space="preserve">: </w:t>
      </w:r>
      <w:r w:rsidRPr="1C587666" w:rsidR="19E85DA1">
        <w:rPr>
          <w:sz w:val="24"/>
          <w:szCs w:val="24"/>
        </w:rPr>
        <w:t>f</w:t>
      </w:r>
      <w:r w:rsidRPr="1C587666" w:rsidR="215C9163">
        <w:rPr>
          <w:sz w:val="24"/>
          <w:szCs w:val="24"/>
        </w:rPr>
        <w:t>railty</w:t>
      </w:r>
    </w:p>
    <w:p w:rsidR="1D7B770C" w:rsidP="258A76E2" w:rsidRDefault="1D7B770C" w14:paraId="5B4A3F93" w14:textId="57486155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 xml:space="preserve">Relevant R Script: </w:t>
      </w:r>
      <w:r w:rsidRPr="258A76E2">
        <w:rPr>
          <w:sz w:val="24"/>
          <w:szCs w:val="24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time_series_creator.R</w:t>
      </w:r>
      <w:proofErr w:type="spellEnd"/>
      <w:r w:rsidRPr="258A76E2">
        <w:rPr>
          <w:i/>
          <w:iCs/>
          <w:sz w:val="24"/>
          <w:szCs w:val="24"/>
        </w:rPr>
        <w:t xml:space="preserve">  </w:t>
      </w:r>
      <w:r w:rsidRPr="258A76E2">
        <w:rPr>
          <w:sz w:val="24"/>
          <w:szCs w:val="24"/>
        </w:rPr>
        <w:t xml:space="preserve">and </w:t>
      </w:r>
      <w:proofErr w:type="spellStart"/>
      <w:r w:rsidRPr="258A76E2">
        <w:rPr>
          <w:i/>
          <w:iCs/>
          <w:sz w:val="24"/>
          <w:szCs w:val="24"/>
        </w:rPr>
        <w:t>time_series_forecast.R</w:t>
      </w:r>
      <w:proofErr w:type="spellEnd"/>
    </w:p>
    <w:p w:rsidR="1D7B770C" w:rsidP="258A76E2" w:rsidRDefault="1D7B770C" w14:paraId="09D4781B" w14:textId="46E49E48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 APC and CC datasets. Variables used are derived from the following original HES variables:</w:t>
      </w:r>
    </w:p>
    <w:p w:rsidR="1D7B770C" w:rsidP="258A76E2" w:rsidRDefault="1D7B770C" w14:paraId="2EF2FA1E" w14:textId="5A63C72C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epistart</w:t>
      </w:r>
      <w:proofErr w:type="spellEnd"/>
    </w:p>
    <w:p w:rsidR="1D7B770C" w:rsidP="258A76E2" w:rsidRDefault="1D7B770C" w14:paraId="5B0F69EA" w14:textId="31C8941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startage</w:t>
      </w:r>
      <w:proofErr w:type="spellEnd"/>
    </w:p>
    <w:p w:rsidR="1D7B770C" w:rsidP="258A76E2" w:rsidRDefault="1D7B770C" w14:paraId="2CD16BC8" w14:textId="68B352D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258A76E2">
        <w:rPr>
          <w:sz w:val="24"/>
          <w:szCs w:val="24"/>
        </w:rPr>
        <w:t>diag01-diag20</w:t>
      </w:r>
    </w:p>
    <w:p w:rsidR="1D7B770C" w:rsidP="258A76E2" w:rsidRDefault="1D7B770C" w14:paraId="257C34EC" w14:textId="76C9034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1D7B770C" w:rsidP="258A76E2" w:rsidRDefault="1D7B770C" w14:paraId="5AA20192" w14:textId="7E44777F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disdate</w:t>
      </w:r>
      <w:proofErr w:type="spellEnd"/>
    </w:p>
    <w:p w:rsidR="1D7B770C" w:rsidP="258A76E2" w:rsidRDefault="1D7B770C" w14:paraId="26369088" w14:textId="2AB88B0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1D7B770C" w:rsidP="258A76E2" w:rsidRDefault="1D7B770C" w14:paraId="17854083" w14:textId="34814765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1D7B770C" w:rsidP="258A76E2" w:rsidRDefault="1D7B770C" w14:paraId="6CA5EAFF" w14:textId="1B87088B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hesid</w:t>
      </w:r>
      <w:proofErr w:type="spellEnd"/>
    </w:p>
    <w:p w:rsidR="1D7B770C" w:rsidP="258A76E2" w:rsidRDefault="215C9163" w14:paraId="007A247E" w14:textId="0F9391F4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 Frailty provides data on the weekly number of frail patients, as defined in forecasted</w:t>
      </w:r>
      <w:r w:rsidRPr="1C587666" w:rsidR="0FB81606">
        <w:rPr>
          <w:sz w:val="24"/>
          <w:szCs w:val="24"/>
        </w:rPr>
        <w:t xml:space="preserve"> non-COVID</w:t>
      </w:r>
      <w:r w:rsidRPr="1C587666">
        <w:rPr>
          <w:sz w:val="24"/>
          <w:szCs w:val="24"/>
        </w:rPr>
        <w:t xml:space="preserve"> emergency admissions and newly waiting elective patients based on reproductive number. These estimates were calculated using time-series forecasting techniques (see Appendix C1).</w:t>
      </w:r>
    </w:p>
    <w:p w:rsidR="71137724" w:rsidP="258A76E2" w:rsidRDefault="71137724" w14:paraId="08FA1101" w14:textId="3F934DCE">
      <w:pPr>
        <w:rPr>
          <w:rFonts w:ascii="Calibri" w:hAnsi="Calibri" w:eastAsia="Calibri" w:cs="Calibri"/>
          <w:sz w:val="24"/>
          <w:szCs w:val="24"/>
        </w:rPr>
      </w:pPr>
      <w:r w:rsidRPr="1C587666">
        <w:rPr>
          <w:rFonts w:ascii="Calibri" w:hAnsi="Calibri" w:eastAsia="Calibri" w:cs="Calibri"/>
          <w:sz w:val="24"/>
          <w:szCs w:val="24"/>
          <w:u w:val="single"/>
        </w:rPr>
        <w:t>Columns</w:t>
      </w:r>
      <w:r w:rsidRPr="1C587666">
        <w:rPr>
          <w:rFonts w:ascii="Calibri" w:hAnsi="Calibri" w:eastAsia="Calibri" w:cs="Calibri"/>
          <w:sz w:val="24"/>
          <w:szCs w:val="24"/>
        </w:rPr>
        <w:t>:</w:t>
      </w:r>
    </w:p>
    <w:p w:rsidR="71137724" w:rsidP="1C587666" w:rsidRDefault="71137724" w14:paraId="23EFFA12" w14:textId="160A0618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t</w:t>
      </w:r>
      <w:r w:rsidRPr="1C587666">
        <w:rPr>
          <w:sz w:val="24"/>
          <w:szCs w:val="24"/>
        </w:rPr>
        <w:t xml:space="preserve"> is the forecast week number</w:t>
      </w:r>
    </w:p>
    <w:p w:rsidR="71137724" w:rsidP="1C587666" w:rsidRDefault="71137724" w14:paraId="1CE51E14" w14:textId="6A00A838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a </w:t>
      </w:r>
      <w:r w:rsidRPr="1C587666">
        <w:rPr>
          <w:sz w:val="24"/>
          <w:szCs w:val="24"/>
        </w:rPr>
        <w:t>is the admission type</w:t>
      </w:r>
    </w:p>
    <w:p w:rsidR="71137724" w:rsidP="1C587666" w:rsidRDefault="71137724" w14:paraId="5F3BD24A" w14:textId="4D123BC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>ICDXX_AGEYY</w:t>
      </w:r>
      <w:r w:rsidRPr="1C587666">
        <w:rPr>
          <w:sz w:val="24"/>
          <w:szCs w:val="24"/>
        </w:rPr>
        <w:t xml:space="preserve"> is the forecasted proportion of frail patients per patient group</w:t>
      </w:r>
    </w:p>
    <w:p w:rsidR="258A76E2" w:rsidP="258A76E2" w:rsidRDefault="258A76E2" w14:paraId="3AF97740" w14:textId="23DF818A">
      <w:pPr>
        <w:rPr>
          <w:sz w:val="24"/>
          <w:szCs w:val="24"/>
        </w:rPr>
      </w:pPr>
    </w:p>
    <w:p w:rsidR="40920833" w:rsidP="258A76E2" w:rsidRDefault="40920833" w14:paraId="0DB7D934" w14:textId="3C39E098">
      <w:pPr>
        <w:rPr>
          <w:b/>
          <w:bCs/>
          <w:sz w:val="24"/>
          <w:szCs w:val="24"/>
        </w:rPr>
      </w:pPr>
      <w:r w:rsidRPr="258A76E2">
        <w:rPr>
          <w:b/>
          <w:bCs/>
          <w:sz w:val="24"/>
          <w:szCs w:val="24"/>
        </w:rPr>
        <w:t>Stock of patients</w:t>
      </w:r>
    </w:p>
    <w:p w:rsidR="40920833" w:rsidP="258A76E2" w:rsidRDefault="40920833" w14:paraId="30C8C836" w14:textId="4914E3CC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Excel sheet</w:t>
      </w:r>
      <w:r w:rsidRPr="258A76E2" w:rsidR="421D2BED">
        <w:rPr>
          <w:sz w:val="24"/>
          <w:szCs w:val="24"/>
          <w:u w:val="single"/>
        </w:rPr>
        <w:t>s</w:t>
      </w:r>
      <w:r w:rsidRPr="258A76E2">
        <w:rPr>
          <w:sz w:val="24"/>
          <w:szCs w:val="24"/>
          <w:u w:val="single"/>
        </w:rPr>
        <w:t xml:space="preserve"> name</w:t>
      </w:r>
      <w:r w:rsidRPr="258A76E2" w:rsidR="742A24B2">
        <w:rPr>
          <w:sz w:val="24"/>
          <w:szCs w:val="24"/>
          <w:u w:val="single"/>
        </w:rPr>
        <w:t>s</w:t>
      </w:r>
      <w:r w:rsidRPr="258A76E2">
        <w:rPr>
          <w:sz w:val="24"/>
          <w:szCs w:val="24"/>
        </w:rPr>
        <w:t>: x0, y0</w:t>
      </w:r>
    </w:p>
    <w:p w:rsidR="570FA625" w:rsidP="258A76E2" w:rsidRDefault="570FA625" w14:paraId="75EFA799" w14:textId="3957B122">
      <w:pPr>
        <w:rPr>
          <w:i/>
          <w:iCs/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Script:</w:t>
      </w:r>
      <w:r w:rsidRPr="258A76E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258A76E2">
        <w:rPr>
          <w:i/>
          <w:iCs/>
          <w:sz w:val="24"/>
          <w:szCs w:val="24"/>
        </w:rPr>
        <w:t>time_series_creator.R</w:t>
      </w:r>
      <w:proofErr w:type="spellEnd"/>
      <w:r w:rsidRPr="258A76E2">
        <w:rPr>
          <w:sz w:val="24"/>
          <w:szCs w:val="24"/>
        </w:rPr>
        <w:t xml:space="preserve"> </w:t>
      </w:r>
    </w:p>
    <w:p w:rsidR="6484B7F8" w:rsidP="258A76E2" w:rsidRDefault="6484B7F8" w14:paraId="7403C0B3" w14:textId="0CC37D93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</w:t>
      </w:r>
      <w:r w:rsidRPr="258A76E2">
        <w:rPr>
          <w:sz w:val="24"/>
          <w:szCs w:val="24"/>
        </w:rPr>
        <w:t>: HES</w:t>
      </w:r>
      <w:r w:rsidRPr="258A76E2" w:rsidR="0304FA4D">
        <w:rPr>
          <w:sz w:val="24"/>
          <w:szCs w:val="24"/>
        </w:rPr>
        <w:t xml:space="preserve"> APC and CC. </w:t>
      </w:r>
      <w:r w:rsidRPr="258A76E2" w:rsidR="62DB9F07">
        <w:rPr>
          <w:sz w:val="24"/>
          <w:szCs w:val="24"/>
        </w:rPr>
        <w:t>Variables used are derived from the following original HES variables:</w:t>
      </w:r>
    </w:p>
    <w:p w:rsidR="55B90075" w:rsidP="258A76E2" w:rsidRDefault="55B90075" w14:paraId="4EEE3C7C" w14:textId="3303990D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258A76E2">
        <w:rPr>
          <w:sz w:val="24"/>
          <w:szCs w:val="24"/>
        </w:rPr>
        <w:t>diag01</w:t>
      </w:r>
    </w:p>
    <w:p w:rsidR="7506FDEF" w:rsidP="258A76E2" w:rsidRDefault="7506FDEF" w14:paraId="37E08B1D" w14:textId="2C961249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</w:t>
      </w:r>
      <w:r w:rsidRPr="258A76E2" w:rsidR="55B90075">
        <w:rPr>
          <w:sz w:val="24"/>
          <w:szCs w:val="24"/>
        </w:rPr>
        <w:t>dmidate</w:t>
      </w:r>
      <w:proofErr w:type="spellEnd"/>
    </w:p>
    <w:p w:rsidR="0FA3EEA4" w:rsidP="258A76E2" w:rsidRDefault="0FA3EEA4" w14:paraId="76E79708" w14:textId="00DC5CDD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epistart</w:t>
      </w:r>
      <w:proofErr w:type="spellEnd"/>
    </w:p>
    <w:p w:rsidR="55B90075" w:rsidP="258A76E2" w:rsidRDefault="55B90075" w14:paraId="24A166CA" w14:textId="6637FEB3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6158C408" w:rsidP="258A76E2" w:rsidRDefault="6158C408" w14:paraId="21753471" w14:textId="6B51E340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d</w:t>
      </w:r>
      <w:r w:rsidRPr="258A76E2" w:rsidR="62576CE5">
        <w:rPr>
          <w:sz w:val="24"/>
          <w:szCs w:val="24"/>
        </w:rPr>
        <w:t>isdate</w:t>
      </w:r>
      <w:proofErr w:type="spellEnd"/>
    </w:p>
    <w:p w:rsidR="62576CE5" w:rsidP="258A76E2" w:rsidRDefault="62576CE5" w14:paraId="68D6DB0C" w14:textId="69DA75DC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0F749C33" w:rsidP="258A76E2" w:rsidRDefault="0F749C33" w14:paraId="5B5F2FBC" w14:textId="4EF8FCD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hesid</w:t>
      </w:r>
      <w:proofErr w:type="spellEnd"/>
    </w:p>
    <w:p w:rsidR="6484B7F8" w:rsidP="2327052B" w:rsidRDefault="6484B7F8" w14:paraId="01F6A5E5" w14:textId="0D213554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 xml:space="preserve">: </w:t>
      </w:r>
      <w:r w:rsidRPr="1C587666" w:rsidR="13991721">
        <w:rPr>
          <w:sz w:val="24"/>
          <w:szCs w:val="24"/>
        </w:rPr>
        <w:t>X</w:t>
      </w:r>
      <w:r w:rsidRPr="1C587666">
        <w:rPr>
          <w:sz w:val="24"/>
          <w:szCs w:val="24"/>
        </w:rPr>
        <w:t>0 refers to the stock of patients waiting for care (</w:t>
      </w:r>
      <w:r w:rsidRPr="1C587666">
        <w:rPr>
          <w:i/>
          <w:iCs/>
          <w:sz w:val="24"/>
          <w:szCs w:val="24"/>
        </w:rPr>
        <w:t>w</w:t>
      </w:r>
      <w:r w:rsidRPr="1C587666" w:rsidR="1405F95F">
        <w:rPr>
          <w:i/>
          <w:iCs/>
          <w:sz w:val="24"/>
          <w:szCs w:val="24"/>
        </w:rPr>
        <w:t>_</w:t>
      </w:r>
      <w:r w:rsidRPr="1C587666">
        <w:rPr>
          <w:i/>
          <w:iCs/>
          <w:sz w:val="24"/>
          <w:szCs w:val="24"/>
        </w:rPr>
        <w:t>0p</w:t>
      </w:r>
      <w:r w:rsidRPr="1C587666">
        <w:rPr>
          <w:sz w:val="24"/>
          <w:szCs w:val="24"/>
        </w:rPr>
        <w:t xml:space="preserve">) at the beginning of week zero (Appendix A2.2). </w:t>
      </w:r>
      <w:r w:rsidRPr="1C587666" w:rsidR="1AE6375E">
        <w:rPr>
          <w:sz w:val="24"/>
          <w:szCs w:val="24"/>
        </w:rPr>
        <w:t>Y</w:t>
      </w:r>
      <w:r w:rsidRPr="1C587666">
        <w:rPr>
          <w:sz w:val="24"/>
          <w:szCs w:val="24"/>
        </w:rPr>
        <w:t>0</w:t>
      </w:r>
      <w:r w:rsidRPr="1C587666">
        <w:rPr>
          <w:i/>
          <w:iCs/>
          <w:sz w:val="24"/>
          <w:szCs w:val="24"/>
        </w:rPr>
        <w:t xml:space="preserve"> </w:t>
      </w:r>
      <w:r w:rsidRPr="1C587666">
        <w:rPr>
          <w:sz w:val="24"/>
          <w:szCs w:val="24"/>
        </w:rPr>
        <w:t xml:space="preserve">refers to the </w:t>
      </w:r>
      <w:r w:rsidRPr="1C587666" w:rsidR="4198F9CB">
        <w:rPr>
          <w:sz w:val="24"/>
          <w:szCs w:val="24"/>
        </w:rPr>
        <w:t xml:space="preserve">stock of patients already in hospital care </w:t>
      </w:r>
      <w:r w:rsidRPr="1C587666" w:rsidR="6580EEF1">
        <w:rPr>
          <w:sz w:val="24"/>
          <w:szCs w:val="24"/>
        </w:rPr>
        <w:t xml:space="preserve">in </w:t>
      </w:r>
      <w:proofErr w:type="spellStart"/>
      <w:r w:rsidRPr="1C587666" w:rsidR="6580EEF1">
        <w:rPr>
          <w:sz w:val="24"/>
          <w:szCs w:val="24"/>
        </w:rPr>
        <w:t xml:space="preserve">state </w:t>
      </w:r>
      <w:r w:rsidRPr="1C587666" w:rsidR="6580EEF1">
        <w:rPr>
          <w:i/>
          <w:iCs/>
          <w:sz w:val="24"/>
          <w:szCs w:val="24"/>
        </w:rPr>
        <w:t>s</w:t>
      </w:r>
      <w:proofErr w:type="spellEnd"/>
      <w:r w:rsidRPr="1C587666" w:rsidR="6580EEF1">
        <w:rPr>
          <w:sz w:val="24"/>
          <w:szCs w:val="24"/>
        </w:rPr>
        <w:t xml:space="preserve"> </w:t>
      </w:r>
      <w:r w:rsidRPr="1C587666" w:rsidR="4198F9CB">
        <w:rPr>
          <w:sz w:val="24"/>
          <w:szCs w:val="24"/>
        </w:rPr>
        <w:t xml:space="preserve">(y0), admitted prior to week zero but not yet discharged by week </w:t>
      </w:r>
      <w:r w:rsidRPr="1C587666" w:rsidR="62468732">
        <w:rPr>
          <w:sz w:val="24"/>
          <w:szCs w:val="24"/>
        </w:rPr>
        <w:t>one.</w:t>
      </w:r>
    </w:p>
    <w:p w:rsidR="62468732" w:rsidP="2327052B" w:rsidRDefault="62468732" w14:paraId="2DF658FA" w14:textId="3F361568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Columns</w:t>
      </w:r>
      <w:r w:rsidRPr="258A76E2">
        <w:rPr>
          <w:sz w:val="24"/>
          <w:szCs w:val="24"/>
        </w:rPr>
        <w:t>:</w:t>
      </w:r>
      <w:r w:rsidRPr="258A76E2" w:rsidR="4198F9CB">
        <w:rPr>
          <w:sz w:val="24"/>
          <w:szCs w:val="24"/>
        </w:rPr>
        <w:t xml:space="preserve"> </w:t>
      </w:r>
      <w:r w:rsidRPr="258A76E2" w:rsidR="279BBFDD">
        <w:rPr>
          <w:sz w:val="24"/>
          <w:szCs w:val="24"/>
        </w:rPr>
        <w:t>Each sheet has the following columns:</w:t>
      </w:r>
    </w:p>
    <w:p w:rsidR="279BBFDD" w:rsidP="258A76E2" w:rsidRDefault="279BBFDD" w14:paraId="375D8337" w14:textId="32C0CFD4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 xml:space="preserve">a </w:t>
      </w:r>
      <w:r w:rsidRPr="258A76E2">
        <w:rPr>
          <w:sz w:val="24"/>
          <w:szCs w:val="24"/>
        </w:rPr>
        <w:t>is the admission type, where N refers to electives and E refers to emergencies</w:t>
      </w:r>
    </w:p>
    <w:p w:rsidR="279BBFDD" w:rsidP="258A76E2" w:rsidRDefault="279BBFDD" w14:paraId="63419772" w14:textId="0DC164E7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258A76E2">
        <w:rPr>
          <w:i/>
          <w:iCs/>
          <w:sz w:val="24"/>
          <w:szCs w:val="24"/>
        </w:rPr>
        <w:t>p</w:t>
      </w:r>
      <w:r w:rsidRPr="258A76E2">
        <w:rPr>
          <w:sz w:val="24"/>
          <w:szCs w:val="24"/>
        </w:rPr>
        <w:t xml:space="preserve"> is the patient group (ICDXX_AGEYY)</w:t>
      </w:r>
    </w:p>
    <w:p w:rsidR="279BBFDD" w:rsidP="1C587666" w:rsidRDefault="29D70452" w14:paraId="5EEE51EF" w14:textId="3AEBEF98">
      <w:pPr>
        <w:pStyle w:val="ListParagraph"/>
        <w:numPr>
          <w:ilvl w:val="0"/>
          <w:numId w:val="26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rFonts w:ascii="Calibri" w:hAnsi="Calibri" w:eastAsia="Calibri" w:cs="Calibri"/>
          <w:i/>
          <w:iCs/>
          <w:sz w:val="24"/>
          <w:szCs w:val="24"/>
        </w:rPr>
        <w:t>x0</w:t>
      </w:r>
      <w:r w:rsidRPr="1C587666">
        <w:rPr>
          <w:rFonts w:ascii="Calibri" w:hAnsi="Calibri" w:eastAsia="Calibri" w:cs="Calibri"/>
          <w:sz w:val="24"/>
          <w:szCs w:val="24"/>
        </w:rPr>
        <w:t xml:space="preserve"> is the stock of patients waiting for care (</w:t>
      </w:r>
      <w:r w:rsidRPr="1C587666">
        <w:rPr>
          <w:rFonts w:ascii="Calibri" w:hAnsi="Calibri" w:eastAsia="Calibri" w:cs="Calibri"/>
          <w:i/>
          <w:iCs/>
          <w:sz w:val="24"/>
          <w:szCs w:val="24"/>
        </w:rPr>
        <w:t>x0</w:t>
      </w:r>
      <w:r w:rsidRPr="1C587666">
        <w:rPr>
          <w:rFonts w:ascii="Calibri" w:hAnsi="Calibri" w:eastAsia="Calibri" w:cs="Calibri"/>
          <w:sz w:val="24"/>
          <w:szCs w:val="24"/>
        </w:rPr>
        <w:t xml:space="preserve"> sheet only)</w:t>
      </w:r>
      <w:r w:rsidRPr="1C587666">
        <w:rPr>
          <w:rFonts w:ascii="Calibri" w:hAnsi="Calibri" w:eastAsia="Calibri" w:cs="Calibri"/>
          <w:i/>
          <w:iCs/>
          <w:sz w:val="24"/>
          <w:szCs w:val="24"/>
        </w:rPr>
        <w:t xml:space="preserve"> </w:t>
      </w:r>
    </w:p>
    <w:p w:rsidR="279BBFDD" w:rsidP="1C587666" w:rsidRDefault="4001FA13" w14:paraId="39CCB636" w14:textId="088E574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1C587666">
        <w:rPr>
          <w:rFonts w:ascii="Calibri" w:hAnsi="Calibri" w:eastAsia="Calibri" w:cs="Calibri"/>
          <w:i/>
          <w:iCs/>
          <w:sz w:val="24"/>
          <w:szCs w:val="24"/>
        </w:rPr>
        <w:t>s</w:t>
      </w:r>
      <w:r w:rsidRPr="1C587666">
        <w:rPr>
          <w:rFonts w:ascii="Calibri" w:hAnsi="Calibri" w:eastAsia="Calibri" w:cs="Calibri"/>
          <w:sz w:val="24"/>
          <w:szCs w:val="24"/>
        </w:rPr>
        <w:t xml:space="preserve"> is the start state of the patient (</w:t>
      </w:r>
      <w:r w:rsidRPr="1C587666">
        <w:rPr>
          <w:rFonts w:ascii="Calibri" w:hAnsi="Calibri" w:eastAsia="Calibri" w:cs="Calibri"/>
          <w:i/>
          <w:iCs/>
          <w:sz w:val="24"/>
          <w:szCs w:val="24"/>
        </w:rPr>
        <w:t>y0</w:t>
      </w:r>
      <w:r w:rsidRPr="1C587666">
        <w:rPr>
          <w:rFonts w:ascii="Calibri" w:hAnsi="Calibri" w:eastAsia="Calibri" w:cs="Calibri"/>
          <w:sz w:val="24"/>
          <w:szCs w:val="24"/>
        </w:rPr>
        <w:t xml:space="preserve"> sheet only)</w:t>
      </w:r>
    </w:p>
    <w:p w:rsidR="2327052B" w:rsidP="258A76E2" w:rsidRDefault="72EB89B9" w14:paraId="1C3692B8" w14:textId="0958862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58A76E2">
        <w:rPr>
          <w:rFonts w:ascii="Calibri" w:hAnsi="Calibri" w:eastAsia="Calibri" w:cs="Calibri"/>
          <w:i/>
          <w:iCs/>
          <w:sz w:val="24"/>
          <w:szCs w:val="24"/>
        </w:rPr>
        <w:t>y</w:t>
      </w:r>
      <w:r w:rsidRPr="258A76E2" w:rsidR="2F666A85">
        <w:rPr>
          <w:rFonts w:ascii="Calibri" w:hAnsi="Calibri" w:eastAsia="Calibri" w:cs="Calibri"/>
          <w:i/>
          <w:iCs/>
          <w:sz w:val="24"/>
          <w:szCs w:val="24"/>
        </w:rPr>
        <w:t>0</w:t>
      </w:r>
      <w:r w:rsidRPr="258A76E2" w:rsidR="2F666A85">
        <w:rPr>
          <w:rFonts w:ascii="Calibri" w:hAnsi="Calibri" w:eastAsia="Calibri" w:cs="Calibri"/>
          <w:sz w:val="24"/>
          <w:szCs w:val="24"/>
        </w:rPr>
        <w:t xml:space="preserve"> is the stock of patients already in hospital care (</w:t>
      </w:r>
      <w:r w:rsidRPr="258A76E2" w:rsidR="2F666A85">
        <w:rPr>
          <w:rFonts w:ascii="Calibri" w:hAnsi="Calibri" w:eastAsia="Calibri" w:cs="Calibri"/>
          <w:i/>
          <w:iCs/>
          <w:sz w:val="24"/>
          <w:szCs w:val="24"/>
        </w:rPr>
        <w:t>y0</w:t>
      </w:r>
      <w:r w:rsidRPr="258A76E2" w:rsidR="2F666A85">
        <w:rPr>
          <w:rFonts w:ascii="Calibri" w:hAnsi="Calibri" w:eastAsia="Calibri" w:cs="Calibri"/>
          <w:sz w:val="24"/>
          <w:szCs w:val="24"/>
        </w:rPr>
        <w:t xml:space="preserve"> sheet only)</w:t>
      </w:r>
    </w:p>
    <w:p w:rsidR="258A76E2" w:rsidP="258A76E2" w:rsidRDefault="258A76E2" w14:paraId="60157755" w14:textId="05D43060">
      <w:pPr>
        <w:rPr>
          <w:rFonts w:ascii="Calibri" w:hAnsi="Calibri" w:eastAsia="Calibri" w:cs="Calibri"/>
          <w:sz w:val="24"/>
          <w:szCs w:val="24"/>
        </w:rPr>
      </w:pPr>
    </w:p>
    <w:p w:rsidR="2327052B" w:rsidP="2327052B" w:rsidRDefault="78332C94" w14:paraId="260D1632" w14:textId="08D3471A">
      <w:pPr>
        <w:rPr>
          <w:sz w:val="24"/>
          <w:szCs w:val="24"/>
        </w:rPr>
      </w:pPr>
      <w:r w:rsidRPr="258A76E2">
        <w:rPr>
          <w:b/>
          <w:bCs/>
          <w:sz w:val="24"/>
          <w:szCs w:val="24"/>
        </w:rPr>
        <w:t>Costing</w:t>
      </w:r>
    </w:p>
    <w:p w:rsidR="78332C94" w:rsidP="258A76E2" w:rsidRDefault="26046DFD" w14:paraId="0D6CE6AA" w14:textId="7BD98337">
      <w:pPr>
        <w:rPr>
          <w:sz w:val="24"/>
          <w:szCs w:val="24"/>
          <w:u w:val="single"/>
        </w:rPr>
      </w:pPr>
      <w:r w:rsidRPr="1C587666">
        <w:rPr>
          <w:sz w:val="24"/>
          <w:szCs w:val="24"/>
          <w:u w:val="single"/>
        </w:rPr>
        <w:t>S</w:t>
      </w:r>
      <w:r w:rsidRPr="1C587666" w:rsidR="78332C94">
        <w:rPr>
          <w:sz w:val="24"/>
          <w:szCs w:val="24"/>
          <w:u w:val="single"/>
        </w:rPr>
        <w:t>heet name:</w:t>
      </w:r>
      <w:r w:rsidRPr="1C587666" w:rsidR="64B4F237">
        <w:rPr>
          <w:sz w:val="24"/>
          <w:szCs w:val="24"/>
          <w:u w:val="single"/>
        </w:rPr>
        <w:t xml:space="preserve"> costs</w:t>
      </w:r>
    </w:p>
    <w:p w:rsidR="78332C94" w:rsidP="258A76E2" w:rsidRDefault="78332C94" w14:paraId="4B74EE95" w14:textId="52161363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</w:t>
      </w:r>
      <w:r w:rsidRPr="258A76E2">
        <w:rPr>
          <w:sz w:val="24"/>
          <w:szCs w:val="24"/>
        </w:rPr>
        <w:t xml:space="preserve">: </w:t>
      </w:r>
      <w:proofErr w:type="spellStart"/>
      <w:r w:rsidRPr="258A76E2" w:rsidR="73EBB24C">
        <w:rPr>
          <w:i/>
          <w:iCs/>
          <w:sz w:val="24"/>
          <w:szCs w:val="24"/>
        </w:rPr>
        <w:t>cost_mer</w:t>
      </w:r>
      <w:r w:rsidRPr="258A76E2" w:rsidR="381A1A47">
        <w:rPr>
          <w:i/>
          <w:iCs/>
          <w:sz w:val="24"/>
          <w:szCs w:val="24"/>
        </w:rPr>
        <w:t>g</w:t>
      </w:r>
      <w:r w:rsidRPr="258A76E2" w:rsidR="73EBB24C">
        <w:rPr>
          <w:i/>
          <w:iCs/>
          <w:sz w:val="24"/>
          <w:szCs w:val="24"/>
        </w:rPr>
        <w:t>ing_HF.R</w:t>
      </w:r>
      <w:proofErr w:type="spellEnd"/>
      <w:r w:rsidRPr="258A76E2" w:rsidR="73EBB24C">
        <w:rPr>
          <w:sz w:val="24"/>
          <w:szCs w:val="24"/>
        </w:rPr>
        <w:t xml:space="preserve"> </w:t>
      </w:r>
    </w:p>
    <w:p w:rsidR="78332C94" w:rsidP="258A76E2" w:rsidRDefault="78332C94" w14:paraId="20755AC3" w14:textId="5C0D6BCC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Data Sources:</w:t>
      </w:r>
      <w:r w:rsidRPr="258A76E2">
        <w:rPr>
          <w:sz w:val="24"/>
          <w:szCs w:val="24"/>
        </w:rPr>
        <w:t xml:space="preserve"> HES APC and CC datasets, Organisational Reference Cost Schedule</w:t>
      </w:r>
      <w:r w:rsidRPr="258A76E2" w:rsidR="08C63E16">
        <w:rPr>
          <w:sz w:val="24"/>
          <w:szCs w:val="24"/>
        </w:rPr>
        <w:t xml:space="preserve"> (RCS)</w:t>
      </w:r>
      <w:r w:rsidRPr="258A76E2" w:rsidR="6D4FB8A2">
        <w:rPr>
          <w:sz w:val="24"/>
          <w:szCs w:val="24"/>
        </w:rPr>
        <w:t xml:space="preserve">, and </w:t>
      </w:r>
      <w:r w:rsidRPr="258A76E2">
        <w:rPr>
          <w:sz w:val="24"/>
          <w:szCs w:val="24"/>
        </w:rPr>
        <w:t>the National R</w:t>
      </w:r>
      <w:r w:rsidRPr="258A76E2" w:rsidR="13E80265">
        <w:rPr>
          <w:sz w:val="24"/>
          <w:szCs w:val="24"/>
        </w:rPr>
        <w:t>CS</w:t>
      </w:r>
      <w:r w:rsidRPr="258A76E2">
        <w:rPr>
          <w:sz w:val="24"/>
          <w:szCs w:val="24"/>
        </w:rPr>
        <w:t>.</w:t>
      </w:r>
      <w:r w:rsidRPr="258A76E2" w:rsidR="2D921BA3">
        <w:rPr>
          <w:sz w:val="24"/>
          <w:szCs w:val="24"/>
        </w:rPr>
        <w:t xml:space="preserve"> </w:t>
      </w:r>
    </w:p>
    <w:p w:rsidR="2D921BA3" w:rsidP="258A76E2" w:rsidRDefault="2D921BA3" w14:paraId="6FD869B6" w14:textId="5B290CF8">
      <w:pPr>
        <w:rPr>
          <w:sz w:val="24"/>
          <w:szCs w:val="24"/>
        </w:rPr>
      </w:pPr>
      <w:r w:rsidRPr="258A76E2">
        <w:rPr>
          <w:sz w:val="24"/>
          <w:szCs w:val="24"/>
        </w:rPr>
        <w:t>Variables used are derived from the following original HES variables:</w:t>
      </w:r>
    </w:p>
    <w:p w:rsidR="2C2A011A" w:rsidP="258A76E2" w:rsidRDefault="2C2A011A" w14:paraId="7A242E96" w14:textId="18F9DD64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proofErr w:type="spellStart"/>
      <w:r w:rsidRPr="258A76E2">
        <w:rPr>
          <w:sz w:val="24"/>
          <w:szCs w:val="24"/>
        </w:rPr>
        <w:t>procode</w:t>
      </w:r>
      <w:proofErr w:type="spellEnd"/>
    </w:p>
    <w:p w:rsidR="2C2A011A" w:rsidP="258A76E2" w:rsidRDefault="2C2A011A" w14:paraId="52BD1644" w14:textId="201864F0">
      <w:pPr>
        <w:pStyle w:val="ListParagraph"/>
        <w:numPr>
          <w:ilvl w:val="0"/>
          <w:numId w:val="23"/>
        </w:numPr>
        <w:rPr>
          <w:sz w:val="24"/>
          <w:szCs w:val="24"/>
        </w:rPr>
      </w:pPr>
      <w:commentRangeStart w:id="55"/>
      <w:commentRangeStart w:id="2017333165"/>
      <w:r w:rsidRPr="2B146D29" w:rsidR="2C2A011A">
        <w:rPr>
          <w:sz w:val="24"/>
          <w:szCs w:val="24"/>
        </w:rPr>
        <w:t>SUSHRG</w:t>
      </w:r>
      <w:commentRangeEnd w:id="55"/>
      <w:r>
        <w:rPr>
          <w:rStyle w:val="CommentReference"/>
        </w:rPr>
        <w:commentReference w:id="55"/>
      </w:r>
      <w:commentRangeEnd w:id="2017333165"/>
      <w:r>
        <w:rPr>
          <w:rStyle w:val="CommentReference"/>
        </w:rPr>
        <w:commentReference w:id="2017333165"/>
      </w:r>
    </w:p>
    <w:p w:rsidR="2C2A011A" w:rsidP="258A76E2" w:rsidRDefault="2C2A011A" w14:paraId="270956CF" w14:textId="2913ABD8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admimeth</w:t>
      </w:r>
      <w:proofErr w:type="spellEnd"/>
    </w:p>
    <w:p w:rsidR="2C2A011A" w:rsidP="258A76E2" w:rsidRDefault="2C2A011A" w14:paraId="5014A03D" w14:textId="76E5C746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epiend</w:t>
      </w:r>
      <w:proofErr w:type="spellEnd"/>
    </w:p>
    <w:p w:rsidR="2C2A011A" w:rsidP="258A76E2" w:rsidRDefault="2C2A011A" w14:paraId="26C24097" w14:textId="6AB44AA1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startage</w:t>
      </w:r>
      <w:proofErr w:type="spellEnd"/>
    </w:p>
    <w:p w:rsidR="2C2A011A" w:rsidP="258A76E2" w:rsidRDefault="2C2A011A" w14:paraId="26111ABD" w14:textId="7417DBF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258A76E2">
        <w:rPr>
          <w:sz w:val="24"/>
          <w:szCs w:val="24"/>
        </w:rPr>
        <w:t>diag_01</w:t>
      </w:r>
    </w:p>
    <w:p w:rsidR="2C2A011A" w:rsidP="258A76E2" w:rsidRDefault="2C2A011A" w14:paraId="07298B0A" w14:textId="0F7E4270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rttperstart</w:t>
      </w:r>
      <w:proofErr w:type="spellEnd"/>
    </w:p>
    <w:p w:rsidR="2C2A011A" w:rsidP="258A76E2" w:rsidRDefault="2C2A011A" w14:paraId="0DF1DF99" w14:textId="56CE440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admidate</w:t>
      </w:r>
      <w:proofErr w:type="spellEnd"/>
    </w:p>
    <w:p w:rsidR="2C2A011A" w:rsidP="258A76E2" w:rsidRDefault="2C2A011A" w14:paraId="750F40E4" w14:textId="76913C7C">
      <w:pPr>
        <w:rPr>
          <w:sz w:val="24"/>
          <w:szCs w:val="24"/>
        </w:rPr>
      </w:pPr>
      <w:r w:rsidRPr="258A76E2">
        <w:rPr>
          <w:sz w:val="24"/>
          <w:szCs w:val="24"/>
        </w:rPr>
        <w:t>Variables used from the RCS datasets:</w:t>
      </w:r>
    </w:p>
    <w:p w:rsidR="2C2A011A" w:rsidP="258A76E2" w:rsidRDefault="3B012F54" w14:paraId="36BE260D" w14:textId="0BF3BC78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proofErr w:type="spellStart"/>
      <w:r w:rsidRPr="1C587666">
        <w:rPr>
          <w:sz w:val="24"/>
          <w:szCs w:val="24"/>
        </w:rPr>
        <w:t>unitcost</w:t>
      </w:r>
      <w:proofErr w:type="spellEnd"/>
    </w:p>
    <w:p w:rsidR="2C2A011A" w:rsidP="258A76E2" w:rsidRDefault="2C2A011A" w14:paraId="4A78AC49" w14:textId="29F8CFC9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currencycode</w:t>
      </w:r>
      <w:proofErr w:type="spellEnd"/>
    </w:p>
    <w:p w:rsidR="2C2A011A" w:rsidP="258A76E2" w:rsidRDefault="2C2A011A" w14:paraId="4C9A176F" w14:textId="068F4574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258A76E2">
        <w:rPr>
          <w:sz w:val="24"/>
          <w:szCs w:val="24"/>
        </w:rPr>
        <w:t>orgcode</w:t>
      </w:r>
      <w:proofErr w:type="spellEnd"/>
    </w:p>
    <w:p w:rsidR="78332C94" w:rsidP="1C587666" w:rsidRDefault="78332C94" w14:paraId="634E43B5" w14:textId="2E5D1FA5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</w:t>
      </w:r>
      <w:r w:rsidRPr="1C587666" w:rsidR="0E711286">
        <w:rPr>
          <w:sz w:val="24"/>
          <w:szCs w:val="24"/>
        </w:rPr>
        <w:t xml:space="preserve"> Costs contains the average unit cost for each patient group and admission type</w:t>
      </w:r>
      <w:r w:rsidRPr="1C587666" w:rsidR="02A54146">
        <w:rPr>
          <w:sz w:val="24"/>
          <w:szCs w:val="24"/>
        </w:rPr>
        <w:t xml:space="preserve"> (Appendix F1)</w:t>
      </w:r>
      <w:r w:rsidRPr="1C587666" w:rsidR="112E7881">
        <w:rPr>
          <w:sz w:val="24"/>
          <w:szCs w:val="24"/>
        </w:rPr>
        <w:t xml:space="preserve">. These were calculated by individually costing each HES patient </w:t>
      </w:r>
      <w:r w:rsidRPr="1C587666" w:rsidR="1A3D0B68">
        <w:rPr>
          <w:sz w:val="24"/>
          <w:szCs w:val="24"/>
        </w:rPr>
        <w:t xml:space="preserve">using their Healthcare Resource Group (HRG) code. Non-COVID patients </w:t>
      </w:r>
      <w:r w:rsidRPr="1C587666" w:rsidR="0F6B3DB0">
        <w:rPr>
          <w:sz w:val="24"/>
          <w:szCs w:val="24"/>
        </w:rPr>
        <w:t xml:space="preserve">were each assigned an HRG and </w:t>
      </w:r>
      <w:r w:rsidRPr="1C587666" w:rsidR="1A3D0B68">
        <w:rPr>
          <w:sz w:val="24"/>
          <w:szCs w:val="24"/>
        </w:rPr>
        <w:t xml:space="preserve">were costed using </w:t>
      </w:r>
      <w:r w:rsidRPr="1C587666" w:rsidR="6FD38C99">
        <w:rPr>
          <w:sz w:val="24"/>
          <w:szCs w:val="24"/>
        </w:rPr>
        <w:t>publicly</w:t>
      </w:r>
      <w:r w:rsidRPr="1C587666" w:rsidR="1A3D0B68">
        <w:rPr>
          <w:sz w:val="24"/>
          <w:szCs w:val="24"/>
        </w:rPr>
        <w:t xml:space="preserve"> av</w:t>
      </w:r>
      <w:r w:rsidRPr="1C587666" w:rsidR="145AA726">
        <w:rPr>
          <w:sz w:val="24"/>
          <w:szCs w:val="24"/>
        </w:rPr>
        <w:t xml:space="preserve">ailable data from NHS Digital. Since COVID HRGs were not yet published, </w:t>
      </w:r>
      <w:r w:rsidRPr="1C587666" w:rsidR="64ADE97B">
        <w:rPr>
          <w:sz w:val="24"/>
          <w:szCs w:val="24"/>
        </w:rPr>
        <w:t xml:space="preserve">we generated </w:t>
      </w:r>
      <w:r w:rsidRPr="1C587666" w:rsidR="145AA726">
        <w:rPr>
          <w:sz w:val="24"/>
          <w:szCs w:val="24"/>
        </w:rPr>
        <w:t>COVID HRG</w:t>
      </w:r>
      <w:r w:rsidRPr="1C587666" w:rsidR="6B9181A3">
        <w:rPr>
          <w:sz w:val="24"/>
          <w:szCs w:val="24"/>
        </w:rPr>
        <w:t xml:space="preserve">s using the HRG 4+ 2020/21 Local Payment Grouper, </w:t>
      </w:r>
      <w:r w:rsidRPr="1C587666" w:rsidR="515BDA43">
        <w:rPr>
          <w:sz w:val="24"/>
          <w:szCs w:val="24"/>
        </w:rPr>
        <w:t>publicly</w:t>
      </w:r>
      <w:r w:rsidRPr="1C587666" w:rsidR="6B9181A3">
        <w:rPr>
          <w:sz w:val="24"/>
          <w:szCs w:val="24"/>
        </w:rPr>
        <w:t xml:space="preserve"> ava</w:t>
      </w:r>
      <w:r w:rsidRPr="1C587666" w:rsidR="775D7A85">
        <w:rPr>
          <w:sz w:val="24"/>
          <w:szCs w:val="24"/>
        </w:rPr>
        <w:t>i</w:t>
      </w:r>
      <w:r w:rsidRPr="1C587666" w:rsidR="6B9181A3">
        <w:rPr>
          <w:sz w:val="24"/>
          <w:szCs w:val="24"/>
        </w:rPr>
        <w:t>lable from NHS Digital.</w:t>
      </w:r>
    </w:p>
    <w:p w:rsidR="78332C94" w:rsidP="258A76E2" w:rsidRDefault="78332C94" w14:paraId="6FF49FB3" w14:textId="1F2FDDF3">
      <w:pPr>
        <w:rPr>
          <w:sz w:val="24"/>
          <w:szCs w:val="24"/>
        </w:rPr>
      </w:pPr>
      <w:commentRangeStart w:id="56"/>
      <w:r w:rsidRPr="1C587666">
        <w:rPr>
          <w:sz w:val="24"/>
          <w:szCs w:val="24"/>
          <w:u w:val="single"/>
        </w:rPr>
        <w:t>Columns</w:t>
      </w:r>
      <w:commentRangeEnd w:id="56"/>
      <w:r>
        <w:commentReference w:id="56"/>
      </w:r>
      <w:r w:rsidRPr="1C587666">
        <w:rPr>
          <w:sz w:val="24"/>
          <w:szCs w:val="24"/>
        </w:rPr>
        <w:t>:</w:t>
      </w:r>
    </w:p>
    <w:p w:rsidR="0C01ADA2" w:rsidP="1C587666" w:rsidRDefault="770D24EC" w14:paraId="7207AA1E" w14:textId="6734DC5D">
      <w:pPr>
        <w:pStyle w:val="ListParagraph"/>
        <w:numPr>
          <w:ilvl w:val="0"/>
          <w:numId w:val="21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a</w:t>
      </w:r>
      <w:r w:rsidRPr="1C587666">
        <w:rPr>
          <w:sz w:val="24"/>
          <w:szCs w:val="24"/>
        </w:rPr>
        <w:t xml:space="preserve"> is the admission type</w:t>
      </w:r>
      <w:r w:rsidRPr="1C587666">
        <w:rPr>
          <w:i/>
          <w:iCs/>
          <w:sz w:val="24"/>
          <w:szCs w:val="24"/>
        </w:rPr>
        <w:t xml:space="preserve"> </w:t>
      </w:r>
    </w:p>
    <w:p w:rsidR="0C01ADA2" w:rsidP="1C587666" w:rsidRDefault="770D24EC" w14:paraId="042F4C1D" w14:textId="62213742">
      <w:pPr>
        <w:pStyle w:val="ListParagraph"/>
        <w:numPr>
          <w:ilvl w:val="0"/>
          <w:numId w:val="21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p</w:t>
      </w:r>
      <w:r w:rsidRPr="1C587666">
        <w:rPr>
          <w:sz w:val="24"/>
          <w:szCs w:val="24"/>
        </w:rPr>
        <w:t xml:space="preserve"> is the patient group (ICDXX_AGEYY)</w:t>
      </w:r>
      <w:r w:rsidRPr="1C587666">
        <w:rPr>
          <w:i/>
          <w:iCs/>
          <w:sz w:val="24"/>
          <w:szCs w:val="24"/>
        </w:rPr>
        <w:t xml:space="preserve"> </w:t>
      </w:r>
    </w:p>
    <w:p w:rsidR="0C01ADA2" w:rsidP="1C587666" w:rsidRDefault="0C01ADA2" w14:paraId="0B32BDB6" w14:textId="2E36F49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1C587666">
        <w:rPr>
          <w:i/>
          <w:iCs/>
          <w:sz w:val="24"/>
          <w:szCs w:val="24"/>
        </w:rPr>
        <w:t>avg_cost</w:t>
      </w:r>
      <w:proofErr w:type="spellEnd"/>
      <w:r w:rsidRPr="1C587666">
        <w:rPr>
          <w:sz w:val="24"/>
          <w:szCs w:val="24"/>
        </w:rPr>
        <w:t xml:space="preserve"> is the average unit cost for each patient group/admission type</w:t>
      </w:r>
    </w:p>
    <w:p w:rsidR="0C01ADA2" w:rsidP="1C587666" w:rsidRDefault="0C01ADA2" w14:paraId="3CF390DA" w14:textId="6986A3E6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1C587666">
        <w:rPr>
          <w:i/>
          <w:iCs/>
          <w:sz w:val="24"/>
          <w:szCs w:val="24"/>
        </w:rPr>
        <w:t>sd_cost</w:t>
      </w:r>
      <w:proofErr w:type="spellEnd"/>
      <w:r w:rsidRPr="1C587666">
        <w:rPr>
          <w:sz w:val="24"/>
          <w:szCs w:val="24"/>
        </w:rPr>
        <w:t xml:space="preserve"> is the standard deviation for the unit cost</w:t>
      </w:r>
    </w:p>
    <w:p w:rsidR="1C587666" w:rsidP="1C587666" w:rsidRDefault="1C587666" w14:paraId="7C6AE370" w14:textId="3F2C628E">
      <w:pPr>
        <w:rPr>
          <w:b/>
          <w:bCs/>
          <w:sz w:val="24"/>
          <w:szCs w:val="24"/>
        </w:rPr>
      </w:pPr>
    </w:p>
    <w:p w:rsidR="4272684D" w:rsidP="258A76E2" w:rsidRDefault="4272684D" w14:paraId="78DDED0C" w14:textId="5787673B">
      <w:pPr>
        <w:rPr>
          <w:sz w:val="24"/>
          <w:szCs w:val="24"/>
        </w:rPr>
      </w:pPr>
      <w:r w:rsidRPr="258A76E2">
        <w:rPr>
          <w:b/>
          <w:bCs/>
          <w:sz w:val="24"/>
          <w:szCs w:val="24"/>
        </w:rPr>
        <w:t>Hospital Capacity</w:t>
      </w:r>
    </w:p>
    <w:p w:rsidR="4272684D" w:rsidP="258A76E2" w:rsidRDefault="4A4AE4B4" w14:paraId="268E0930" w14:textId="5254F5D5">
      <w:pPr>
        <w:rPr>
          <w:sz w:val="24"/>
          <w:szCs w:val="24"/>
          <w:u w:val="single"/>
        </w:rPr>
      </w:pPr>
      <w:r w:rsidRPr="1C587666">
        <w:rPr>
          <w:sz w:val="24"/>
          <w:szCs w:val="24"/>
          <w:u w:val="single"/>
        </w:rPr>
        <w:t>Sheet</w:t>
      </w:r>
      <w:r w:rsidRPr="1C587666" w:rsidR="4272684D">
        <w:rPr>
          <w:sz w:val="24"/>
          <w:szCs w:val="24"/>
          <w:u w:val="single"/>
        </w:rPr>
        <w:t xml:space="preserve"> name</w:t>
      </w:r>
      <w:r w:rsidRPr="1C587666" w:rsidR="5F417E41">
        <w:rPr>
          <w:sz w:val="24"/>
          <w:szCs w:val="24"/>
          <w:u w:val="single"/>
        </w:rPr>
        <w:t>s</w:t>
      </w:r>
      <w:r w:rsidRPr="1C587666" w:rsidR="4272684D">
        <w:rPr>
          <w:sz w:val="24"/>
          <w:szCs w:val="24"/>
        </w:rPr>
        <w:t>:</w:t>
      </w:r>
      <w:r w:rsidRPr="1C587666" w:rsidR="5890127D">
        <w:rPr>
          <w:sz w:val="24"/>
          <w:szCs w:val="24"/>
        </w:rPr>
        <w:t xml:space="preserve"> staff, </w:t>
      </w:r>
      <w:proofErr w:type="spellStart"/>
      <w:r w:rsidRPr="1C587666" w:rsidR="5890127D">
        <w:rPr>
          <w:sz w:val="24"/>
          <w:szCs w:val="24"/>
        </w:rPr>
        <w:t>staff_to_bed</w:t>
      </w:r>
      <w:proofErr w:type="spellEnd"/>
      <w:r w:rsidRPr="1C587666" w:rsidR="5890127D">
        <w:rPr>
          <w:sz w:val="24"/>
          <w:szCs w:val="24"/>
        </w:rPr>
        <w:t xml:space="preserve">, </w:t>
      </w:r>
      <w:proofErr w:type="spellStart"/>
      <w:r w:rsidRPr="1C587666" w:rsidR="7F7D346B">
        <w:rPr>
          <w:sz w:val="24"/>
          <w:szCs w:val="24"/>
        </w:rPr>
        <w:t>e</w:t>
      </w:r>
      <w:r w:rsidRPr="1C587666" w:rsidR="5890127D">
        <w:rPr>
          <w:sz w:val="24"/>
          <w:szCs w:val="24"/>
        </w:rPr>
        <w:t>xtra</w:t>
      </w:r>
      <w:r w:rsidRPr="1C587666" w:rsidR="0B5AA85E">
        <w:rPr>
          <w:sz w:val="24"/>
          <w:szCs w:val="24"/>
        </w:rPr>
        <w:t>_c</w:t>
      </w:r>
      <w:r w:rsidRPr="1C587666" w:rsidR="5890127D">
        <w:rPr>
          <w:sz w:val="24"/>
          <w:szCs w:val="24"/>
        </w:rPr>
        <w:t>apacity</w:t>
      </w:r>
      <w:proofErr w:type="spellEnd"/>
    </w:p>
    <w:p w:rsidR="4272684D" w:rsidP="258A76E2" w:rsidRDefault="4272684D" w14:paraId="001BD698" w14:textId="29791019">
      <w:pPr>
        <w:rPr>
          <w:sz w:val="24"/>
          <w:szCs w:val="24"/>
        </w:rPr>
      </w:pPr>
      <w:r w:rsidRPr="258A76E2">
        <w:rPr>
          <w:sz w:val="24"/>
          <w:szCs w:val="24"/>
          <w:u w:val="single"/>
        </w:rPr>
        <w:t>Relevant R Script</w:t>
      </w:r>
      <w:r w:rsidRPr="258A76E2">
        <w:rPr>
          <w:sz w:val="24"/>
          <w:szCs w:val="24"/>
        </w:rPr>
        <w:t xml:space="preserve">: </w:t>
      </w:r>
      <w:r w:rsidRPr="258A76E2">
        <w:rPr>
          <w:i/>
          <w:iCs/>
          <w:sz w:val="24"/>
          <w:szCs w:val="24"/>
        </w:rPr>
        <w:t>N/A</w:t>
      </w:r>
    </w:p>
    <w:p w:rsidR="4272684D" w:rsidP="258A76E2" w:rsidRDefault="4272684D" w14:paraId="66912025" w14:textId="77392DF8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Sources:</w:t>
      </w:r>
      <w:r w:rsidRPr="1C587666">
        <w:rPr>
          <w:sz w:val="24"/>
          <w:szCs w:val="24"/>
        </w:rPr>
        <w:t xml:space="preserve"> </w:t>
      </w:r>
      <w:r w:rsidRPr="1C587666" w:rsidR="015F2FDB">
        <w:rPr>
          <w:sz w:val="24"/>
          <w:szCs w:val="24"/>
        </w:rPr>
        <w:t xml:space="preserve">2020 </w:t>
      </w:r>
      <w:r w:rsidRPr="1C587666" w:rsidR="42BA4AA9">
        <w:rPr>
          <w:sz w:val="24"/>
          <w:szCs w:val="24"/>
        </w:rPr>
        <w:t xml:space="preserve">NHS Electronic Staff Record (ESR) dataset; </w:t>
      </w:r>
      <w:r w:rsidRPr="1C587666" w:rsidR="13D0D8AF">
        <w:rPr>
          <w:sz w:val="24"/>
          <w:szCs w:val="24"/>
        </w:rPr>
        <w:t xml:space="preserve">March 2020 </w:t>
      </w:r>
      <w:r w:rsidRPr="1C587666" w:rsidR="42BA4AA9">
        <w:rPr>
          <w:rFonts w:ascii="Calibri" w:hAnsi="Calibri" w:eastAsia="Calibri" w:cs="Calibri"/>
          <w:sz w:val="24"/>
          <w:szCs w:val="24"/>
        </w:rPr>
        <w:t xml:space="preserve">Quarterly Bed Availability and Occupancy Dataset (KH03 dataset); </w:t>
      </w:r>
      <w:r w:rsidRPr="1C587666" w:rsidR="4AB69F7E">
        <w:rPr>
          <w:rFonts w:ascii="Calibri" w:hAnsi="Calibri" w:eastAsia="Calibri" w:cs="Calibri"/>
          <w:sz w:val="24"/>
          <w:szCs w:val="24"/>
        </w:rPr>
        <w:t>February 2020</w:t>
      </w:r>
      <w:r w:rsidRPr="1C587666" w:rsidR="42BA4AA9">
        <w:rPr>
          <w:rFonts w:ascii="Calibri" w:hAnsi="Calibri" w:eastAsia="Calibri" w:cs="Calibri"/>
          <w:sz w:val="24"/>
          <w:szCs w:val="24"/>
        </w:rPr>
        <w:t xml:space="preserve"> Critical Care Monthly Situation Reports dataset</w:t>
      </w:r>
      <w:r w:rsidRPr="1C587666" w:rsidR="16C545C6">
        <w:rPr>
          <w:rFonts w:ascii="Calibri" w:hAnsi="Calibri" w:eastAsia="Calibri" w:cs="Calibri"/>
          <w:sz w:val="24"/>
          <w:szCs w:val="24"/>
        </w:rPr>
        <w:t>.</w:t>
      </w:r>
    </w:p>
    <w:p w:rsidR="4272684D" w:rsidP="1C587666" w:rsidRDefault="4272684D" w14:paraId="6F2039CB" w14:textId="59BC351F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Data description</w:t>
      </w:r>
      <w:r w:rsidRPr="1C587666">
        <w:rPr>
          <w:sz w:val="24"/>
          <w:szCs w:val="24"/>
        </w:rPr>
        <w:t>:</w:t>
      </w:r>
      <w:r w:rsidRPr="1C587666" w:rsidR="7E3A09F1">
        <w:rPr>
          <w:sz w:val="24"/>
          <w:szCs w:val="24"/>
        </w:rPr>
        <w:t xml:space="preserve"> Staff refers to the number of </w:t>
      </w:r>
      <w:r w:rsidRPr="1C587666" w:rsidR="546FB089">
        <w:rPr>
          <w:sz w:val="24"/>
          <w:szCs w:val="24"/>
        </w:rPr>
        <w:t xml:space="preserve">G&amp;A and CC </w:t>
      </w:r>
      <w:r w:rsidRPr="1C587666" w:rsidR="0FE86716">
        <w:rPr>
          <w:sz w:val="24"/>
          <w:szCs w:val="24"/>
        </w:rPr>
        <w:t xml:space="preserve">senior doctor, junior doctor, and nurse </w:t>
      </w:r>
      <w:r w:rsidRPr="1C587666" w:rsidR="7E3A09F1">
        <w:rPr>
          <w:sz w:val="24"/>
          <w:szCs w:val="24"/>
        </w:rPr>
        <w:t xml:space="preserve">FTE equivalents </w:t>
      </w:r>
      <w:r w:rsidRPr="1C587666" w:rsidR="20AA2A17">
        <w:rPr>
          <w:sz w:val="24"/>
          <w:szCs w:val="24"/>
        </w:rPr>
        <w:t xml:space="preserve">employed </w:t>
      </w:r>
      <w:r w:rsidRPr="1C587666" w:rsidR="5049A6BA">
        <w:rPr>
          <w:sz w:val="24"/>
          <w:szCs w:val="24"/>
        </w:rPr>
        <w:t xml:space="preserve">at all NHS hospitals during the month of </w:t>
      </w:r>
      <w:r w:rsidRPr="1C587666" w:rsidR="7E3A09F1">
        <w:rPr>
          <w:sz w:val="24"/>
          <w:szCs w:val="24"/>
        </w:rPr>
        <w:t xml:space="preserve">April 2020 and </w:t>
      </w:r>
      <w:r w:rsidRPr="1C587666" w:rsidR="039BE3D1">
        <w:rPr>
          <w:sz w:val="24"/>
          <w:szCs w:val="24"/>
        </w:rPr>
        <w:t>a</w:t>
      </w:r>
      <w:r w:rsidRPr="1C587666" w:rsidR="1B302DD6">
        <w:rPr>
          <w:sz w:val="24"/>
          <w:szCs w:val="24"/>
        </w:rPr>
        <w:t xml:space="preserve">n </w:t>
      </w:r>
      <w:r w:rsidRPr="1C587666" w:rsidR="7E3A09F1">
        <w:rPr>
          <w:sz w:val="24"/>
          <w:szCs w:val="24"/>
        </w:rPr>
        <w:t xml:space="preserve">average </w:t>
      </w:r>
      <w:r w:rsidRPr="1C587666" w:rsidR="67A1584A">
        <w:rPr>
          <w:sz w:val="24"/>
          <w:szCs w:val="24"/>
        </w:rPr>
        <w:t xml:space="preserve">using </w:t>
      </w:r>
      <w:r w:rsidRPr="1C587666" w:rsidR="4187CB43">
        <w:rPr>
          <w:sz w:val="24"/>
          <w:szCs w:val="24"/>
        </w:rPr>
        <w:t>monthly data from January to April 2020.</w:t>
      </w:r>
      <w:r w:rsidRPr="1C587666" w:rsidR="1879F839">
        <w:rPr>
          <w:sz w:val="24"/>
          <w:szCs w:val="24"/>
        </w:rPr>
        <w:t xml:space="preserve"> </w:t>
      </w:r>
      <w:proofErr w:type="spellStart"/>
      <w:r w:rsidRPr="1C587666" w:rsidR="124DF103">
        <w:rPr>
          <w:sz w:val="24"/>
          <w:szCs w:val="24"/>
        </w:rPr>
        <w:t>Beds_to_staff</w:t>
      </w:r>
      <w:proofErr w:type="spellEnd"/>
      <w:r w:rsidRPr="1C587666" w:rsidR="124DF103">
        <w:rPr>
          <w:sz w:val="24"/>
          <w:szCs w:val="24"/>
        </w:rPr>
        <w:t xml:space="preserve"> </w:t>
      </w:r>
      <w:r w:rsidRPr="1C587666" w:rsidR="4187CB43">
        <w:rPr>
          <w:sz w:val="24"/>
          <w:szCs w:val="24"/>
        </w:rPr>
        <w:t xml:space="preserve">refers to the maximum </w:t>
      </w:r>
      <w:commentRangeStart w:id="57"/>
      <w:r w:rsidRPr="1C587666" w:rsidR="4187CB43">
        <w:rPr>
          <w:sz w:val="24"/>
          <w:szCs w:val="24"/>
        </w:rPr>
        <w:t>beds to staff ratio allowances</w:t>
      </w:r>
      <w:commentRangeEnd w:id="57"/>
      <w:r>
        <w:commentReference w:id="57"/>
      </w:r>
      <w:r w:rsidRPr="1C587666" w:rsidR="4187CB43">
        <w:rPr>
          <w:sz w:val="24"/>
          <w:szCs w:val="24"/>
        </w:rPr>
        <w:t xml:space="preserve"> for senior doctors, junior doctors, and </w:t>
      </w:r>
      <w:r w:rsidRPr="1C587666" w:rsidR="7A82A06E">
        <w:rPr>
          <w:sz w:val="24"/>
          <w:szCs w:val="24"/>
        </w:rPr>
        <w:t>nurses across G&amp;A and CC.</w:t>
      </w:r>
      <w:r w:rsidRPr="1C587666" w:rsidR="544FB7A2">
        <w:rPr>
          <w:sz w:val="24"/>
          <w:szCs w:val="24"/>
        </w:rPr>
        <w:t xml:space="preserve"> These ratios were taken from guidelines set by the Royal College of Physicians and the R</w:t>
      </w:r>
      <w:r w:rsidRPr="1C587666" w:rsidR="50A68739">
        <w:rPr>
          <w:sz w:val="24"/>
          <w:szCs w:val="24"/>
        </w:rPr>
        <w:t>oyal College of Nursing.</w:t>
      </w:r>
      <w:r w:rsidRPr="1C587666" w:rsidR="7A82A06E">
        <w:rPr>
          <w:sz w:val="24"/>
          <w:szCs w:val="24"/>
        </w:rPr>
        <w:t xml:space="preserve"> </w:t>
      </w:r>
      <w:proofErr w:type="spellStart"/>
      <w:r w:rsidRPr="1C587666" w:rsidR="7A82A06E">
        <w:rPr>
          <w:sz w:val="24"/>
          <w:szCs w:val="24"/>
        </w:rPr>
        <w:t>Extra</w:t>
      </w:r>
      <w:r w:rsidRPr="1C587666" w:rsidR="6A0A386F">
        <w:rPr>
          <w:sz w:val="24"/>
          <w:szCs w:val="24"/>
        </w:rPr>
        <w:t>_c</w:t>
      </w:r>
      <w:r w:rsidRPr="1C587666" w:rsidR="7A82A06E">
        <w:rPr>
          <w:sz w:val="24"/>
          <w:szCs w:val="24"/>
        </w:rPr>
        <w:t>apacity</w:t>
      </w:r>
      <w:proofErr w:type="spellEnd"/>
      <w:r w:rsidRPr="1C587666" w:rsidR="7A82A06E">
        <w:rPr>
          <w:sz w:val="24"/>
          <w:szCs w:val="24"/>
        </w:rPr>
        <w:t xml:space="preserve"> refers to the </w:t>
      </w:r>
      <w:r w:rsidRPr="1C587666" w:rsidR="71ACDC22">
        <w:rPr>
          <w:sz w:val="24"/>
          <w:szCs w:val="24"/>
        </w:rPr>
        <w:t xml:space="preserve">estimated </w:t>
      </w:r>
      <w:r w:rsidRPr="1C587666" w:rsidR="7A82A06E">
        <w:rPr>
          <w:sz w:val="24"/>
          <w:szCs w:val="24"/>
        </w:rPr>
        <w:t xml:space="preserve">number of units increased (e.g. </w:t>
      </w:r>
      <w:r w:rsidRPr="1C587666" w:rsidR="2AA55721">
        <w:rPr>
          <w:sz w:val="24"/>
          <w:szCs w:val="24"/>
        </w:rPr>
        <w:t>CC beds, junior doctors in G&amp;A, etc) due to various policies implemented by the English government.</w:t>
      </w:r>
      <w:r w:rsidRPr="1C587666" w:rsidR="30BFB3AA">
        <w:rPr>
          <w:sz w:val="24"/>
          <w:szCs w:val="24"/>
        </w:rPr>
        <w:t xml:space="preserve"> </w:t>
      </w:r>
    </w:p>
    <w:p w:rsidR="4272684D" w:rsidP="258A76E2" w:rsidRDefault="4272684D" w14:paraId="6436B412" w14:textId="51107A24">
      <w:pPr>
        <w:rPr>
          <w:sz w:val="24"/>
          <w:szCs w:val="24"/>
        </w:rPr>
      </w:pPr>
      <w:r w:rsidRPr="1C587666">
        <w:rPr>
          <w:sz w:val="24"/>
          <w:szCs w:val="24"/>
          <w:u w:val="single"/>
        </w:rPr>
        <w:t>Columns</w:t>
      </w:r>
      <w:r w:rsidRPr="1C587666">
        <w:rPr>
          <w:sz w:val="24"/>
          <w:szCs w:val="24"/>
        </w:rPr>
        <w:t>:</w:t>
      </w:r>
    </w:p>
    <w:p w:rsidR="28E94CAE" w:rsidP="1C587666" w:rsidRDefault="28E94CAE" w14:paraId="20FDB1FD" w14:textId="656AAFF5">
      <w:pPr>
        <w:rPr>
          <w:sz w:val="24"/>
          <w:szCs w:val="24"/>
        </w:rPr>
      </w:pPr>
      <w:r w:rsidRPr="1C587666">
        <w:rPr>
          <w:sz w:val="24"/>
          <w:szCs w:val="24"/>
        </w:rPr>
        <w:t>s</w:t>
      </w:r>
      <w:r w:rsidRPr="1C587666" w:rsidR="7361337D">
        <w:rPr>
          <w:sz w:val="24"/>
          <w:szCs w:val="24"/>
        </w:rPr>
        <w:t>taff</w:t>
      </w:r>
    </w:p>
    <w:p w:rsidR="3AFA972A" w:rsidP="1C587666" w:rsidRDefault="3AFA972A" w14:paraId="1F6A2320" w14:textId="12ACB705">
      <w:pPr>
        <w:pStyle w:val="ListParagraph"/>
        <w:numPr>
          <w:ilvl w:val="0"/>
          <w:numId w:val="19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o</w:t>
      </w:r>
      <w:r w:rsidRPr="1C587666" w:rsidR="7361337D">
        <w:rPr>
          <w:i/>
          <w:iCs/>
          <w:sz w:val="24"/>
          <w:szCs w:val="24"/>
        </w:rPr>
        <w:t>ccupation</w:t>
      </w:r>
      <w:r w:rsidRPr="1C587666" w:rsidR="7361337D">
        <w:rPr>
          <w:sz w:val="24"/>
          <w:szCs w:val="24"/>
        </w:rPr>
        <w:t xml:space="preserve"> is the type of healthcare worker (Senior Doctor, Junior Doctor, or Nurse)</w:t>
      </w:r>
    </w:p>
    <w:p w:rsidR="1C497F86" w:rsidP="1C587666" w:rsidRDefault="1C497F86" w14:paraId="72CE8BCA" w14:textId="38F1ED2C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w</w:t>
      </w:r>
      <w:r w:rsidRPr="1C587666" w:rsidR="7361337D">
        <w:rPr>
          <w:i/>
          <w:iCs/>
          <w:sz w:val="24"/>
          <w:szCs w:val="24"/>
        </w:rPr>
        <w:t xml:space="preserve">ard </w:t>
      </w:r>
      <w:r w:rsidRPr="1C587666" w:rsidR="7361337D">
        <w:rPr>
          <w:sz w:val="24"/>
          <w:szCs w:val="24"/>
        </w:rPr>
        <w:t>is the admission setting (G&amp;A or CC)</w:t>
      </w:r>
    </w:p>
    <w:p w:rsidR="7361337D" w:rsidP="1C587666" w:rsidRDefault="7361337D" w14:paraId="2192DF64" w14:textId="4FF96CA6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proofErr w:type="spellStart"/>
      <w:r w:rsidRPr="1C587666">
        <w:rPr>
          <w:i/>
          <w:iCs/>
          <w:sz w:val="24"/>
          <w:szCs w:val="24"/>
        </w:rPr>
        <w:t>FTE_april</w:t>
      </w:r>
      <w:proofErr w:type="spellEnd"/>
      <w:r w:rsidRPr="1C587666">
        <w:rPr>
          <w:sz w:val="24"/>
          <w:szCs w:val="24"/>
        </w:rPr>
        <w:t xml:space="preserve"> is the number of FTEs working during April 2020</w:t>
      </w:r>
    </w:p>
    <w:p w:rsidR="7361337D" w:rsidP="1C587666" w:rsidRDefault="7361337D" w14:paraId="4641A3E6" w14:textId="69A31C6B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proofErr w:type="spellStart"/>
      <w:r w:rsidRPr="1C587666">
        <w:rPr>
          <w:i/>
          <w:iCs/>
          <w:sz w:val="24"/>
          <w:szCs w:val="24"/>
        </w:rPr>
        <w:t>FTE_avg</w:t>
      </w:r>
      <w:proofErr w:type="spellEnd"/>
      <w:r w:rsidRPr="1C587666">
        <w:rPr>
          <w:sz w:val="24"/>
          <w:szCs w:val="24"/>
        </w:rPr>
        <w:t xml:space="preserve"> is the number of monthly FTEs working averaged between January and Ap</w:t>
      </w:r>
      <w:r w:rsidRPr="1C587666" w:rsidR="2E32E616">
        <w:rPr>
          <w:sz w:val="24"/>
          <w:szCs w:val="24"/>
        </w:rPr>
        <w:t>ril 2020</w:t>
      </w:r>
    </w:p>
    <w:p w:rsidR="618E55F5" w:rsidP="1C587666" w:rsidRDefault="618E55F5" w14:paraId="0A622577" w14:textId="118BDAD8">
      <w:pPr>
        <w:rPr>
          <w:sz w:val="24"/>
          <w:szCs w:val="24"/>
        </w:rPr>
      </w:pPr>
      <w:proofErr w:type="spellStart"/>
      <w:r w:rsidRPr="1C587666">
        <w:rPr>
          <w:sz w:val="24"/>
          <w:szCs w:val="24"/>
        </w:rPr>
        <w:t>bed</w:t>
      </w:r>
      <w:r w:rsidRPr="1C587666" w:rsidR="675F7724">
        <w:rPr>
          <w:sz w:val="24"/>
          <w:szCs w:val="24"/>
        </w:rPr>
        <w:t>s</w:t>
      </w:r>
      <w:r w:rsidRPr="1C587666">
        <w:rPr>
          <w:sz w:val="24"/>
          <w:szCs w:val="24"/>
        </w:rPr>
        <w:t>_to_staff</w:t>
      </w:r>
      <w:proofErr w:type="spellEnd"/>
    </w:p>
    <w:p w:rsidR="37E17435" w:rsidP="1C587666" w:rsidRDefault="37E17435" w14:paraId="5A41FEB3" w14:textId="2F33B682">
      <w:pPr>
        <w:pStyle w:val="ListParagraph"/>
        <w:numPr>
          <w:ilvl w:val="0"/>
          <w:numId w:val="18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>occupation</w:t>
      </w:r>
      <w:r w:rsidRPr="1C587666">
        <w:rPr>
          <w:sz w:val="24"/>
          <w:szCs w:val="24"/>
        </w:rPr>
        <w:t xml:space="preserve"> is the type of healthcare worker (Senior Doctor, Junior Doctor, or Nurse)</w:t>
      </w:r>
    </w:p>
    <w:p w:rsidR="37E17435" w:rsidP="1C587666" w:rsidRDefault="37E17435" w14:paraId="44992526" w14:textId="2AB85D0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ward </w:t>
      </w:r>
      <w:r w:rsidRPr="1C587666">
        <w:rPr>
          <w:sz w:val="24"/>
          <w:szCs w:val="24"/>
        </w:rPr>
        <w:t>is the admission setting (G&amp;A or CC</w:t>
      </w:r>
      <w:r w:rsidRPr="1C587666" w:rsidR="64D52409">
        <w:rPr>
          <w:sz w:val="24"/>
          <w:szCs w:val="24"/>
        </w:rPr>
        <w:t>)</w:t>
      </w:r>
    </w:p>
    <w:p w:rsidR="4A91053F" w:rsidP="1C587666" w:rsidRDefault="09273CD7" w14:paraId="219FD463" w14:textId="6B4A61C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1C587666">
        <w:rPr>
          <w:i/>
          <w:iCs/>
          <w:sz w:val="24"/>
          <w:szCs w:val="24"/>
        </w:rPr>
        <w:t>bed</w:t>
      </w:r>
      <w:r w:rsidRPr="1C587666" w:rsidR="4D29C334">
        <w:rPr>
          <w:i/>
          <w:iCs/>
          <w:sz w:val="24"/>
          <w:szCs w:val="24"/>
        </w:rPr>
        <w:t>s</w:t>
      </w:r>
      <w:r w:rsidRPr="1C587666">
        <w:rPr>
          <w:i/>
          <w:iCs/>
          <w:sz w:val="24"/>
          <w:szCs w:val="24"/>
        </w:rPr>
        <w:t>_to_</w:t>
      </w:r>
      <w:r w:rsidRPr="1C587666" w:rsidR="4A91053F">
        <w:rPr>
          <w:i/>
          <w:iCs/>
          <w:sz w:val="24"/>
          <w:szCs w:val="24"/>
        </w:rPr>
        <w:t>s</w:t>
      </w:r>
      <w:r w:rsidRPr="1C587666" w:rsidR="37E17435">
        <w:rPr>
          <w:i/>
          <w:iCs/>
          <w:sz w:val="24"/>
          <w:szCs w:val="24"/>
        </w:rPr>
        <w:t>taff</w:t>
      </w:r>
      <w:proofErr w:type="spellEnd"/>
      <w:r w:rsidRPr="1C587666" w:rsidR="37E17435">
        <w:rPr>
          <w:sz w:val="24"/>
          <w:szCs w:val="24"/>
        </w:rPr>
        <w:t xml:space="preserve"> </w:t>
      </w:r>
      <w:r w:rsidRPr="1C587666" w:rsidR="49D90D26">
        <w:rPr>
          <w:sz w:val="24"/>
          <w:szCs w:val="24"/>
        </w:rPr>
        <w:t xml:space="preserve">is the </w:t>
      </w:r>
      <w:r w:rsidRPr="1C587666" w:rsidR="378A9AF1">
        <w:rPr>
          <w:sz w:val="24"/>
          <w:szCs w:val="24"/>
        </w:rPr>
        <w:t xml:space="preserve">maximum </w:t>
      </w:r>
      <w:r w:rsidRPr="1C587666" w:rsidR="49D90D26">
        <w:rPr>
          <w:sz w:val="24"/>
          <w:szCs w:val="24"/>
        </w:rPr>
        <w:t>number</w:t>
      </w:r>
      <w:r w:rsidRPr="1C587666" w:rsidR="4597BF20">
        <w:rPr>
          <w:sz w:val="24"/>
          <w:szCs w:val="24"/>
        </w:rPr>
        <w:t xml:space="preserve"> of beds managed by one unit of staff member</w:t>
      </w:r>
    </w:p>
    <w:p w:rsidR="7361337D" w:rsidP="1C587666" w:rsidRDefault="7F77EFCC" w14:paraId="36F0DFA9" w14:textId="67302AED">
      <w:pPr>
        <w:rPr>
          <w:sz w:val="24"/>
          <w:szCs w:val="24"/>
        </w:rPr>
      </w:pPr>
      <w:proofErr w:type="spellStart"/>
      <w:r w:rsidRPr="1C587666">
        <w:rPr>
          <w:sz w:val="24"/>
          <w:szCs w:val="24"/>
        </w:rPr>
        <w:t>extra_capacity</w:t>
      </w:r>
      <w:proofErr w:type="spellEnd"/>
    </w:p>
    <w:p w:rsidR="0935EA71" w:rsidP="1C587666" w:rsidRDefault="0935EA71" w14:paraId="59AE944B" w14:textId="05EEFD36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policy </w:t>
      </w:r>
      <w:r w:rsidRPr="1C587666">
        <w:rPr>
          <w:sz w:val="24"/>
          <w:szCs w:val="24"/>
        </w:rPr>
        <w:t>is the type of policy related to each type of capacity increase (e.g. Field Hospitals, Return of Staff, etc)</w:t>
      </w:r>
    </w:p>
    <w:p w:rsidR="4E4CA091" w:rsidP="1C587666" w:rsidRDefault="4E4CA091" w14:paraId="239E45B8" w14:textId="23D41E47">
      <w:pPr>
        <w:pStyle w:val="ListParagraph"/>
        <w:numPr>
          <w:ilvl w:val="0"/>
          <w:numId w:val="17"/>
        </w:numPr>
        <w:rPr>
          <w:rFonts w:eastAsiaTheme="minorEastAsia"/>
          <w:i/>
          <w:iCs/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ward </w:t>
      </w:r>
      <w:r w:rsidRPr="1C587666">
        <w:rPr>
          <w:sz w:val="24"/>
          <w:szCs w:val="24"/>
        </w:rPr>
        <w:t>is the admission setting (G&amp;A or CC)</w:t>
      </w:r>
    </w:p>
    <w:p w:rsidR="0935EA71" w:rsidP="1C587666" w:rsidRDefault="0935EA71" w14:paraId="5BE6DBE5" w14:textId="240EC446">
      <w:pPr>
        <w:pStyle w:val="ListParagraph"/>
        <w:numPr>
          <w:ilvl w:val="0"/>
          <w:numId w:val="17"/>
        </w:numPr>
        <w:rPr>
          <w:sz w:val="24"/>
          <w:szCs w:val="24"/>
        </w:rPr>
      </w:pPr>
      <w:commentRangeStart w:id="58"/>
      <w:proofErr w:type="spellStart"/>
      <w:r w:rsidRPr="1C587666">
        <w:rPr>
          <w:i/>
          <w:iCs/>
          <w:sz w:val="24"/>
          <w:szCs w:val="24"/>
        </w:rPr>
        <w:t>capacity_type</w:t>
      </w:r>
      <w:proofErr w:type="spellEnd"/>
      <w:commentRangeEnd w:id="58"/>
      <w:r>
        <w:commentReference w:id="58"/>
      </w:r>
      <w:r w:rsidRPr="1C587666">
        <w:rPr>
          <w:sz w:val="24"/>
          <w:szCs w:val="24"/>
        </w:rPr>
        <w:t xml:space="preserve"> is the type of capacity</w:t>
      </w:r>
      <w:r w:rsidRPr="1C587666" w:rsidR="620EA7E1">
        <w:rPr>
          <w:sz w:val="24"/>
          <w:szCs w:val="24"/>
        </w:rPr>
        <w:t xml:space="preserve"> (e.g. bed, Nurse, Junior Doctor, or Senior Doctor)</w:t>
      </w:r>
    </w:p>
    <w:p w:rsidR="0935EA71" w:rsidP="1C587666" w:rsidRDefault="0935EA71" w14:paraId="39A3B322" w14:textId="010722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1C587666">
        <w:rPr>
          <w:i/>
          <w:iCs/>
          <w:sz w:val="24"/>
          <w:szCs w:val="24"/>
        </w:rPr>
        <w:t xml:space="preserve">increase </w:t>
      </w:r>
      <w:r w:rsidRPr="1C587666">
        <w:rPr>
          <w:sz w:val="24"/>
          <w:szCs w:val="24"/>
        </w:rPr>
        <w:t>is the amount increased of the capacity type</w:t>
      </w:r>
    </w:p>
    <w:p w:rsidR="258A76E2" w:rsidP="258A76E2" w:rsidRDefault="258A76E2" w14:paraId="2E5CB728" w14:textId="2585BD19">
      <w:pPr>
        <w:rPr>
          <w:sz w:val="24"/>
          <w:szCs w:val="24"/>
        </w:rPr>
      </w:pPr>
    </w:p>
    <w:p w:rsidR="258A76E2" w:rsidP="258A76E2" w:rsidRDefault="258A76E2" w14:paraId="0EED6506" w14:textId="33CA2AFC">
      <w:pPr>
        <w:rPr>
          <w:sz w:val="24"/>
          <w:szCs w:val="24"/>
        </w:rPr>
      </w:pPr>
    </w:p>
    <w:p w:rsidR="258A76E2" w:rsidP="258A76E2" w:rsidRDefault="258A76E2" w14:paraId="4E4AF171" w14:textId="2F4EE50E">
      <w:pPr>
        <w:rPr>
          <w:sz w:val="24"/>
          <w:szCs w:val="24"/>
        </w:rPr>
      </w:pPr>
    </w:p>
    <w:p w:rsidR="2327052B" w:rsidP="2327052B" w:rsidRDefault="2327052B" w14:paraId="354EDFE3" w14:textId="1728F392">
      <w:pPr>
        <w:rPr>
          <w:sz w:val="24"/>
          <w:szCs w:val="24"/>
        </w:rPr>
      </w:pPr>
    </w:p>
    <w:sectPr w:rsidR="2327052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MM" w:author="Miraldo, Marisa" w:date="2021-01-21T18:40:00Z" w:id="0">
    <w:p w:rsidR="008C69B2" w:rsidRDefault="008C69B2" w14:paraId="1035AF46" w14:textId="545FA70F">
      <w:pPr>
        <w:pStyle w:val="CommentText"/>
      </w:pPr>
      <w:r>
        <w:rPr>
          <w:rStyle w:val="CommentReference"/>
        </w:rPr>
        <w:annotationRef/>
      </w:r>
      <w:r>
        <w:t>Add links and/or references to both our report and data dictionaries of the different datasets used</w:t>
      </w:r>
      <w:r>
        <w:rPr>
          <w:rStyle w:val="CommentReference"/>
        </w:rPr>
        <w:annotationRef/>
      </w:r>
    </w:p>
  </w:comment>
  <w:comment w:initials="FG" w:author="Fiona Grimm" w:date="2021-01-21T14:00:00Z" w:id="10">
    <w:p w:rsidR="002F799A" w:rsidRDefault="002F799A" w14:paraId="521383B6" w14:textId="6F1E7A4F">
      <w:pPr>
        <w:pStyle w:val="CommentText"/>
      </w:pPr>
      <w:r>
        <w:rPr>
          <w:rStyle w:val="CommentReference"/>
        </w:rPr>
        <w:annotationRef/>
      </w:r>
      <w:r>
        <w:t>Except for the hospital capacity table?</w:t>
      </w:r>
      <w:r>
        <w:rPr>
          <w:rStyle w:val="CommentReference"/>
        </w:rPr>
        <w:annotationRef/>
      </w:r>
    </w:p>
  </w:comment>
  <w:comment w:initials="FG" w:author="Fiona Grimm" w:date="2021-01-21T13:47:00Z" w:id="12">
    <w:p w:rsidR="005F20F8" w:rsidRDefault="005F20F8" w14:paraId="01A3A656" w14:textId="2FA5EC52">
      <w:pPr>
        <w:pStyle w:val="CommentText"/>
      </w:pPr>
      <w:r>
        <w:rPr>
          <w:rStyle w:val="CommentReference"/>
        </w:rPr>
        <w:annotationRef/>
      </w:r>
      <w:r>
        <w:t>Do we need to specify inclusions and exclusions here or is this already covered in the methods section?</w:t>
      </w:r>
      <w:r>
        <w:rPr>
          <w:rStyle w:val="CommentReference"/>
        </w:rPr>
        <w:annotationRef/>
      </w:r>
    </w:p>
  </w:comment>
  <w:comment w:initials="MM" w:author="Miraldo, Marisa" w:date="2021-01-21T18:26:00Z" w:id="13">
    <w:p w:rsidR="1EFC1AE5" w:rsidRDefault="1EFC1AE5" w14:paraId="04B39214" w14:textId="76BAF9C2">
      <w:pPr>
        <w:pStyle w:val="CommentText"/>
      </w:pPr>
      <w:r>
        <w:t xml:space="preserve">yes </w:t>
      </w:r>
      <w:proofErr w:type="spellStart"/>
      <w:r>
        <w:t>i</w:t>
      </w:r>
      <w:proofErr w:type="spellEnd"/>
      <w:r>
        <w:t xml:space="preserve"> think we should. </w:t>
      </w:r>
      <w:r>
        <w:fldChar w:fldCharType="begin"/>
      </w:r>
      <w:r>
        <w:instrText xml:space="preserve"> HYPERLINK "mailto:dr314@ic.ac.uk"</w:instrText>
      </w:r>
      <w:bookmarkStart w:name="_@_76AA8DED8B404E0B8AD9D3F4CD8207CBZ" w:id="17"/>
      <w:r>
        <w:fldChar w:fldCharType="separate"/>
      </w:r>
      <w:bookmarkEnd w:id="17"/>
      <w:r w:rsidRPr="1EFC1AE5">
        <w:rPr>
          <w:rStyle w:val="Mention"/>
          <w:noProof/>
        </w:rPr>
        <w:t>@Rizmie, Dheeya A</w:t>
      </w:r>
      <w:r>
        <w:fldChar w:fldCharType="end"/>
      </w:r>
      <w:r>
        <w:t xml:space="preserve">  can you add?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M" w:author="Miraldo, Marisa" w:date="2021-01-21T18:32:00Z" w:id="8">
    <w:p w:rsidR="00562F13" w:rsidRDefault="00562F13" w14:paraId="20D59E35" w14:textId="162F5F57">
      <w:pPr>
        <w:pStyle w:val="CommentText"/>
      </w:pPr>
      <w:r>
        <w:rPr>
          <w:rStyle w:val="CommentReference"/>
        </w:rPr>
        <w:annotationRef/>
      </w:r>
      <w:r>
        <w:t xml:space="preserve">Need to add after this sentence what data was used from the whole HES, so beyond </w:t>
      </w:r>
      <w:r w:rsidR="00FD1316">
        <w:t>time cut offs what else was excluded? Can we add a brief note on how many observations that constitutes?</w:t>
      </w:r>
      <w:r>
        <w:rPr>
          <w:rStyle w:val="CommentReference"/>
        </w:rPr>
        <w:annotationRef/>
      </w:r>
    </w:p>
  </w:comment>
  <w:comment w:initials="FG" w:author="Fiona Grimm" w:date="2021-01-21T13:55:00Z" w:id="18">
    <w:p w:rsidR="001C6CC5" w:rsidRDefault="001C6CC5" w14:paraId="5F12740F" w14:textId="7C0E62E0">
      <w:pPr>
        <w:pStyle w:val="CommentText"/>
      </w:pPr>
      <w:r>
        <w:rPr>
          <w:rStyle w:val="CommentReference"/>
        </w:rPr>
        <w:annotationRef/>
      </w:r>
      <w:r>
        <w:t xml:space="preserve">What about </w:t>
      </w:r>
      <w:proofErr w:type="spellStart"/>
      <w:r>
        <w:t>pi_x</w:t>
      </w:r>
      <w:proofErr w:type="spellEnd"/>
      <w:r>
        <w:t xml:space="preserve"> and </w:t>
      </w:r>
      <w:proofErr w:type="spellStart"/>
      <w:r>
        <w:t>Pi_y</w:t>
      </w:r>
      <w:proofErr w:type="spellEnd"/>
      <w:r>
        <w:t>?</w:t>
      </w:r>
      <w:r>
        <w:rPr>
          <w:rStyle w:val="CommentReference"/>
        </w:rPr>
        <w:annotationRef/>
      </w:r>
    </w:p>
  </w:comment>
  <w:comment w:initials="FG" w:author="Fiona Grimm" w:date="2021-01-21T13:30:00Z" w:id="23">
    <w:p w:rsidR="00294AAD" w:rsidRDefault="00294AAD" w14:paraId="49326C0D" w14:textId="4570137D">
      <w:pPr>
        <w:pStyle w:val="CommentText"/>
      </w:pPr>
      <w:r>
        <w:rPr>
          <w:rStyle w:val="CommentReference"/>
        </w:rPr>
        <w:annotationRef/>
      </w:r>
      <w:r>
        <w:t>Correct?</w:t>
      </w:r>
      <w:r>
        <w:rPr>
          <w:rStyle w:val="CommentReference"/>
        </w:rPr>
        <w:annotationRef/>
      </w:r>
    </w:p>
  </w:comment>
  <w:comment w:initials="FG" w:author="Fiona Grimm" w:date="2021-01-21T13:35:00Z" w:id="27">
    <w:p w:rsidR="0063439F" w:rsidRDefault="0063439F" w14:paraId="6D8C082A" w14:textId="6E29AD31">
      <w:pPr>
        <w:pStyle w:val="CommentText"/>
      </w:pPr>
      <w:r>
        <w:rPr>
          <w:rStyle w:val="CommentReference"/>
        </w:rPr>
        <w:annotationRef/>
      </w:r>
      <w:r>
        <w:t>Ratios of what? Can we add detail on what transition probabilities constitute in a statistical sense (</w:t>
      </w:r>
      <w:proofErr w:type="spellStart"/>
      <w:r>
        <w:t>ie</w:t>
      </w:r>
      <w:proofErr w:type="spellEnd"/>
      <w:r>
        <w:t xml:space="preserve"> the proportion of a patient group the..)</w:t>
      </w:r>
      <w:r>
        <w:rPr>
          <w:rStyle w:val="CommentReference"/>
        </w:rPr>
        <w:annotationRef/>
      </w:r>
    </w:p>
  </w:comment>
  <w:comment w:initials="FG" w:author="Fiona Grimm" w:date="2021-01-21T13:52:00Z" w:id="28">
    <w:p w:rsidR="00C01A13" w:rsidRDefault="00C01A13" w14:paraId="7E23CD5F" w14:textId="41EC8EDB">
      <w:pPr>
        <w:pStyle w:val="CommentText"/>
      </w:pPr>
      <w:r>
        <w:rPr>
          <w:rStyle w:val="CommentReference"/>
        </w:rPr>
        <w:annotationRef/>
      </w:r>
      <w:r>
        <w:t xml:space="preserve">I just spotted this is </w:t>
      </w:r>
      <w:r w:rsidR="008F006A">
        <w:t>explained in more detail further down, so maybe just adding a reference to that would be enough</w:t>
      </w:r>
      <w:r>
        <w:rPr>
          <w:rStyle w:val="CommentReference"/>
        </w:rPr>
        <w:annotationRef/>
      </w:r>
    </w:p>
  </w:comment>
  <w:comment w:initials="MM" w:author="Miraldo, Marisa" w:date="2021-01-21T18:27:00Z" w:id="29">
    <w:p w:rsidR="1EFC1AE5" w:rsidRDefault="1EFC1AE5" w14:paraId="130D135B" w14:textId="7B7F7A76">
      <w:pPr>
        <w:pStyle w:val="CommentText"/>
      </w:pPr>
      <w:r>
        <w:t>yes this needs to be explained better as it is unclear what it means for someone not involved.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FG" w:author="Fiona Grimm" w:date="2021-01-21T13:53:00Z" w:id="35">
    <w:p w:rsidR="001C6CC5" w:rsidRDefault="001C6CC5" w14:paraId="3AD42CB9" w14:textId="26B0935F">
      <w:pPr>
        <w:pStyle w:val="CommentText"/>
      </w:pPr>
      <w:r>
        <w:rPr>
          <w:rStyle w:val="CommentReference"/>
        </w:rPr>
        <w:annotationRef/>
      </w:r>
      <w:r>
        <w:t>What does the minimum group size refer to here? Is this the group size of the data used to fit the model? If so, might need to be more specific</w:t>
      </w:r>
    </w:p>
  </w:comment>
  <w:comment w:initials="FG" w:author="Fiona Grimm" w:date="2021-01-21T13:57:00Z" w:id="36">
    <w:p w:rsidR="001C6CC5" w:rsidRDefault="001C6CC5" w14:paraId="4DD2EC5D" w14:textId="1F211879">
      <w:pPr>
        <w:pStyle w:val="CommentText"/>
      </w:pPr>
      <w:r>
        <w:rPr>
          <w:rStyle w:val="CommentReference"/>
        </w:rPr>
        <w:annotationRef/>
      </w:r>
      <w:r>
        <w:t>I thought these groups were combined with other groups to get &gt;10?</w:t>
      </w:r>
    </w:p>
  </w:comment>
  <w:comment w:initials="DJ" w:author="D'Aeth, Josh" w:date="2021-01-19T17:49:00Z" w:id="37">
    <w:p w:rsidR="1C587666" w:rsidRDefault="1C587666" w14:paraId="014FDFC6" w14:textId="55659BB7">
      <w:r>
        <w:rPr>
          <w:color w:val="2B579A"/>
          <w:shd w:val="clear" w:color="auto" w:fill="E6E6E6"/>
        </w:rPr>
        <w:fldChar w:fldCharType="begin"/>
      </w:r>
      <w:r>
        <w:instrText xml:space="preserve"> HYPERLINK "mailto:dr314@ic.ac.uk"</w:instrText>
      </w:r>
      <w:bookmarkStart w:name="_@_9ACFEC8048F3458BBA996E3899A0C4ADZ" w:id="40"/>
      <w:r>
        <w:rPr>
          <w:color w:val="2B579A"/>
          <w:shd w:val="clear" w:color="auto" w:fill="E6E6E6"/>
        </w:rPr>
        <w:fldChar w:fldCharType="separate"/>
      </w:r>
      <w:bookmarkEnd w:id="40"/>
      <w:r w:rsidRPr="1C587666">
        <w:rPr>
          <w:rStyle w:val="Mention"/>
          <w:noProof/>
        </w:rPr>
        <w:t>@Rizmie, Dheeya A</w:t>
      </w:r>
      <w:r>
        <w:rPr>
          <w:color w:val="2B579A"/>
          <w:shd w:val="clear" w:color="auto" w:fill="E6E6E6"/>
        </w:rPr>
        <w:fldChar w:fldCharType="end"/>
      </w:r>
      <w:r>
        <w:t xml:space="preserve"> were there any restrictions on cost reporting, similar to above, </w:t>
      </w:r>
      <w:proofErr w:type="spellStart"/>
      <w:r>
        <w:t>Dheeya</w:t>
      </w:r>
      <w:proofErr w:type="spellEnd"/>
      <w:r>
        <w:t>?</w:t>
      </w:r>
      <w:r>
        <w:annotationRef/>
      </w:r>
    </w:p>
  </w:comment>
  <w:comment w:initials="RA" w:author="Rizmie, Dheeya A" w:date="2021-01-19T17:52:00Z" w:id="38">
    <w:p w:rsidR="1C587666" w:rsidRDefault="1C587666" w14:paraId="09B70015" w14:textId="23D72E39">
      <w:r>
        <w:t xml:space="preserve">Not that I recall, we aggregated over the years and took the average so there </w:t>
      </w:r>
      <w:proofErr w:type="spellStart"/>
      <w:r>
        <w:t>werent</w:t>
      </w:r>
      <w:proofErr w:type="spellEnd"/>
      <w:r>
        <w:t xml:space="preserve"> concerns of 10 patients for each average. the cost data is publicly available itself so no concerns there either</w:t>
      </w:r>
      <w:r>
        <w:annotationRef/>
      </w:r>
    </w:p>
  </w:comment>
  <w:comment w:initials="DJ" w:author="D'Aeth, Josh" w:date="2021-01-19T17:55:00Z" w:id="39">
    <w:p w:rsidR="1C587666" w:rsidRDefault="1C587666" w14:paraId="75DD3650" w14:textId="71E1C438">
      <w:r>
        <w:t>Great, thanks!</w:t>
      </w:r>
      <w:r>
        <w:annotationRef/>
      </w:r>
    </w:p>
    <w:p w:rsidR="1C587666" w:rsidRDefault="1C587666" w14:paraId="182E9949" w14:textId="691CFC01"/>
  </w:comment>
  <w:comment w:initials="FG" w:author="Fiona Grimm" w:date="2021-01-21T13:48:00Z" w:id="41">
    <w:p w:rsidR="00A84AB1" w:rsidRDefault="00A84AB1" w14:paraId="37F747AE" w14:textId="2B947837">
      <w:pPr>
        <w:pStyle w:val="CommentText"/>
      </w:pPr>
      <w:r>
        <w:rPr>
          <w:rStyle w:val="CommentReference"/>
        </w:rPr>
        <w:annotationRef/>
      </w:r>
      <w:r w:rsidR="00524296">
        <w:t xml:space="preserve">Actually calculated as </w:t>
      </w:r>
      <w:proofErr w:type="spellStart"/>
      <w:r w:rsidR="00524296">
        <w:t>Total_LoS</w:t>
      </w:r>
      <w:proofErr w:type="spellEnd"/>
      <w:r w:rsidR="00524296">
        <w:t xml:space="preserve"> – </w:t>
      </w:r>
      <w:proofErr w:type="spellStart"/>
      <w:r w:rsidR="00524296">
        <w:t>cc_LoS</w:t>
      </w:r>
      <w:proofErr w:type="spellEnd"/>
      <w:r>
        <w:rPr>
          <w:rStyle w:val="CommentReference"/>
        </w:rPr>
        <w:annotationRef/>
      </w:r>
    </w:p>
  </w:comment>
  <w:comment w:initials="kr" w:author="krystallau9209@gmail.com" w:date="2021-01-18T17:07:00Z" w:id="43">
    <w:p w:rsidR="258A76E2" w:rsidRDefault="258A76E2" w14:paraId="6103D897" w14:textId="0D041870">
      <w:r>
        <w:t>Can't remember what these destinations were :(</w:t>
      </w:r>
      <w:r>
        <w:annotationRef/>
      </w:r>
      <w:r>
        <w:annotationRef/>
      </w:r>
    </w:p>
  </w:comment>
  <w:comment w:initials="kr" w:author="krystallau9209@gmail.com" w:date="2021-01-17T23:48:00Z" w:id="44">
    <w:p w:rsidR="2327052B" w:rsidP="1B7AE059" w:rsidRDefault="1B7AE059" w14:paraId="446DF2CE" w14:textId="364D320B">
      <w:r>
        <w:t xml:space="preserve">Okay this is the start of what I got up to. I think maybe this can be converted into a table now that I'm looking at it. I don't know where the latest dataset we've given to the ops team is on our overflows </w:t>
      </w:r>
      <w:proofErr w:type="spellStart"/>
      <w:r>
        <w:t>dropbox</w:t>
      </w:r>
      <w:proofErr w:type="spellEnd"/>
      <w:r>
        <w:t xml:space="preserve">/what excel workbook plan to upload to </w:t>
      </w:r>
      <w:proofErr w:type="spellStart"/>
      <w:r>
        <w:t>github</w:t>
      </w:r>
      <w:proofErr w:type="spellEnd"/>
      <w:r>
        <w:t>, so maybe we should clean that up/align the sheet names with the variable names in the report. I've aligned to HF_full_icd_28_09_2020.</w:t>
      </w:r>
      <w:r w:rsidR="2327052B">
        <w:annotationRef/>
      </w:r>
      <w:r w:rsidR="2327052B">
        <w:annotationRef/>
      </w:r>
      <w:r w:rsidR="2327052B">
        <w:annotationRef/>
      </w:r>
    </w:p>
  </w:comment>
  <w:comment w:initials="kr" w:author="krystallau9209@gmail.com" w:date="2021-01-18T16:55:00Z" w:id="45">
    <w:p w:rsidR="258A76E2" w:rsidRDefault="258A76E2" w14:paraId="33A6AB1E" w14:textId="35EA1B57">
      <w:r>
        <w:t xml:space="preserve">Josh, where is the version of the excel workbook we want to put on </w:t>
      </w:r>
      <w:proofErr w:type="spellStart"/>
      <w:r>
        <w:t>github</w:t>
      </w:r>
      <w:proofErr w:type="spellEnd"/>
      <w:r>
        <w:t xml:space="preserve"> located? I can start aligning what we have here with the workbook if you haven't already done so?</w:t>
      </w:r>
      <w:r>
        <w:annotationRef/>
      </w:r>
      <w:r>
        <w:annotationRef/>
      </w:r>
    </w:p>
  </w:comment>
  <w:comment w:initials="DJ" w:author="D'Aeth, Josh" w:date="2021-01-19T10:39:00Z" w:id="46">
    <w:p w:rsidR="1C587666" w:rsidRDefault="1C587666" w14:paraId="70BF28DC" w14:textId="577DBDC3">
      <w:r>
        <w:t xml:space="preserve">Here is the </w:t>
      </w:r>
      <w:proofErr w:type="spellStart"/>
      <w:r>
        <w:t>sharepoint</w:t>
      </w:r>
      <w:proofErr w:type="spellEnd"/>
      <w:r>
        <w:t xml:space="preserve"> link:</w:t>
      </w:r>
      <w:r>
        <w:annotationRef/>
      </w:r>
    </w:p>
    <w:p w:rsidR="1C587666" w:rsidRDefault="1C587666" w14:paraId="7C263935" w14:textId="67A66969"/>
    <w:p w:rsidR="1C587666" w:rsidRDefault="0024072C" w14:paraId="3D404C64" w14:textId="338B4607">
      <w:hyperlink r:id="rId1">
        <w:r w:rsidRPr="1C587666" w:rsidR="1C587666">
          <w:rPr>
            <w:rStyle w:val="Hyperlink"/>
          </w:rPr>
          <w:t>https://imperiallondon.sharepoint.com/:x:/r/sites/COVID19Hospitalizations-Economicimpactprivate/Shared%20Documents/Economic%20impact%20(private)/Overflow%20deaths%20%26%20hospitalisations/HF_full_icd_28_09_2020.xlsx?d=wd3dbc26228154554893604185c07defe&amp;csf=1&amp;web=1&amp;e=vvMpME</w:t>
        </w:r>
      </w:hyperlink>
    </w:p>
    <w:p w:rsidR="1C587666" w:rsidRDefault="1C587666" w14:paraId="32070BE7" w14:textId="47B64927">
      <w:r>
        <w:t xml:space="preserve">Here's the same sheet in the Dropbox too: </w:t>
      </w:r>
    </w:p>
    <w:p w:rsidR="1C587666" w:rsidRDefault="1C587666" w14:paraId="04B3CE18" w14:textId="684AF139">
      <w:r>
        <w:t>https://www.dropbox.com/scl/fi/37wqus19qs8aq1x5aaaaw/HF_full_icd_28_09_2020.xlsx?dl=0&amp;rlkey=v0dkyu9htclxo374u0craa63r</w:t>
      </w:r>
    </w:p>
  </w:comment>
  <w:comment w:initials="kr" w:author="krystallau9209@gmail.com" w:date="2021-01-19T09:05:00Z" w:id="47">
    <w:p w:rsidR="1C587666" w:rsidRDefault="1C587666" w14:paraId="3E576753" w14:textId="1487FF6C">
      <w:r>
        <w:t xml:space="preserve">ah okay it is the 28/9/2020 one, thanks. I'll make a new copy/update to match this doc and let you both know. I still can't access </w:t>
      </w:r>
      <w:proofErr w:type="spellStart"/>
      <w:r>
        <w:t>sharepoint</w:t>
      </w:r>
      <w:proofErr w:type="spellEnd"/>
      <w:r>
        <w:t xml:space="preserve"> -_- but will update </w:t>
      </w:r>
      <w:proofErr w:type="spellStart"/>
      <w:r>
        <w:t>dropbox</w:t>
      </w:r>
      <w:proofErr w:type="spellEnd"/>
      <w:r>
        <w:t xml:space="preserve"> and comment on here!</w:t>
      </w:r>
      <w:r>
        <w:annotationRef/>
      </w:r>
    </w:p>
  </w:comment>
  <w:comment w:initials="kr" w:author="krystallau9209@gmail.com" w:date="2021-01-19T14:03:00Z" w:id="48">
    <w:p w:rsidR="1C587666" w:rsidRDefault="1C587666" w14:paraId="179063CA" w14:textId="620BAC59">
      <w:r>
        <w:t xml:space="preserve">okay copied this dataset into a new table, which we can upload to </w:t>
      </w:r>
      <w:proofErr w:type="spellStart"/>
      <w:r>
        <w:t>github</w:t>
      </w:r>
      <w:proofErr w:type="spellEnd"/>
      <w:r>
        <w:t xml:space="preserve">. Got rid of the Readme sheet as it was outdated/this doc is the readme. Let me know if it looks good to </w:t>
      </w:r>
      <w:proofErr w:type="spellStart"/>
      <w:r>
        <w:t>y'all</w:t>
      </w:r>
      <w:proofErr w:type="spellEnd"/>
      <w:r>
        <w:t>!</w:t>
      </w:r>
      <w:r>
        <w:annotationRef/>
      </w:r>
    </w:p>
    <w:p w:rsidR="1C587666" w:rsidRDefault="1C587666" w14:paraId="58DCDAF0" w14:textId="18F99FDA"/>
    <w:p w:rsidR="1C587666" w:rsidRDefault="1C587666" w14:paraId="165384B3" w14:textId="39185A88">
      <w:r>
        <w:t>https://www.dropbox.com/scl/fi/klxxsbyroa7lpnnx8h6t8/Optimization_model_input_data.xlsx?dl=0&amp;rlkey=j2ekfewgr4aleuci5coegpoqn</w:t>
      </w:r>
    </w:p>
  </w:comment>
  <w:comment w:initials="kr" w:author="krystallau9209@gmail.com" w:date="2021-01-17T23:23:00Z" w:id="53">
    <w:p w:rsidR="2327052B" w:rsidRDefault="2327052B" w14:paraId="0BB0E7B9" w14:textId="1D7FCF01">
      <w:r>
        <w:t>I didn't include the columns "</w:t>
      </w:r>
      <w:proofErr w:type="spellStart"/>
      <w:r>
        <w:t>coeff</w:t>
      </w:r>
      <w:proofErr w:type="spellEnd"/>
      <w:r>
        <w:t>" and "variance" as I guess we didn't use them.</w:t>
      </w:r>
      <w:r>
        <w:annotationRef/>
      </w:r>
      <w:r>
        <w:annotationRef/>
      </w:r>
    </w:p>
  </w:comment>
  <w:comment w:initials="kr" w:author="krystallau9209@gmail.com" w:date="2021-01-17T23:23:00Z" w:id="54">
    <w:p w:rsidR="2327052B" w:rsidRDefault="2327052B" w14:paraId="24895CCE" w14:textId="061B6433">
      <w:r>
        <w:t>I aligned the description to the report but I think this column has been updated since I've last seen it?</w:t>
      </w:r>
      <w:r>
        <w:annotationRef/>
      </w:r>
      <w:r>
        <w:annotationRef/>
      </w:r>
    </w:p>
  </w:comment>
  <w:comment w:initials="FG" w:author="Fiona Grimm" w:date="2021-01-21T13:59:00Z" w:id="55">
    <w:p w:rsidR="002F799A" w:rsidRDefault="002F799A" w14:paraId="630E8518" w14:textId="775D51AE">
      <w:pPr>
        <w:pStyle w:val="CommentText"/>
      </w:pPr>
      <w:r>
        <w:rPr>
          <w:rStyle w:val="CommentReference"/>
        </w:rPr>
        <w:annotationRef/>
      </w:r>
      <w:r>
        <w:t>The original HES variable is called SUSHRG</w:t>
      </w:r>
      <w:r>
        <w:rPr>
          <w:rStyle w:val="CommentReference"/>
        </w:rPr>
        <w:annotationRef/>
      </w:r>
    </w:p>
  </w:comment>
  <w:comment w:initials="kr" w:author="krystallau9209@gmail.com" w:date="2021-01-18T16:18:00Z" w:id="56">
    <w:p w:rsidR="258A76E2" w:rsidRDefault="258A76E2" w14:paraId="74047E61" w14:textId="5E74641F">
      <w:r>
        <w:t>I think we can probably get rid of columns n and s</w:t>
      </w:r>
      <w:r>
        <w:annotationRef/>
      </w:r>
      <w:r>
        <w:annotationRef/>
      </w:r>
    </w:p>
  </w:comment>
  <w:comment w:initials="kr" w:author="krystallau9209@gmail.com" w:date="2021-01-19T13:58:00Z" w:id="57">
    <w:p w:rsidR="1C587666" w:rsidRDefault="1C587666" w14:paraId="79DE8525" w14:textId="6D271622">
      <w:r>
        <w:t>Method on how we came up with these ratios needed or no?</w:t>
      </w:r>
      <w:r>
        <w:annotationRef/>
      </w:r>
    </w:p>
  </w:comment>
  <w:comment w:initials="kr" w:author="krystallau9209@gmail.com" w:date="2021-01-18T16:43:00Z" w:id="58">
    <w:p w:rsidR="258A76E2" w:rsidRDefault="258A76E2" w14:paraId="4AFE69FC" w14:textId="5F5D1B74">
      <w:r>
        <w:t>change needed in excel sheet to match</w:t>
      </w:r>
      <w:r>
        <w:annotationRef/>
      </w:r>
      <w:r>
        <w:annotationRef/>
      </w:r>
    </w:p>
  </w:comment>
  <w:comment w:initials="RA" w:author="Rizmie, Dheeya A" w:date="2021-01-21T18:53:05" w:id="1628016610">
    <w:p w:rsidR="260BD6BC" w:rsidRDefault="260BD6BC" w14:paraId="0ECB7CFE" w14:textId="2007B380">
      <w:pPr>
        <w:pStyle w:val="CommentText"/>
      </w:pPr>
      <w:r w:rsidR="260BD6BC">
        <w:rPr/>
        <w:t>So then this is epiend, epistart, ccstartdate and ccdisdate? This column is intended to list the HES variables in their raw form?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A" w:author="Rizmie, Dheeya A" w:date="2021-01-21T18:55:58" w:id="2017333165">
    <w:p w:rsidR="260BD6BC" w:rsidRDefault="260BD6BC" w14:paraId="2D3134D8" w14:textId="2C64A071">
      <w:pPr>
        <w:pStyle w:val="CommentText"/>
      </w:pPr>
      <w:r w:rsidR="260BD6BC">
        <w:rPr/>
        <w:t>Ok great! It was SUSHRGep in our extract (as we have an older version of HRGs). Have updated!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FG" w:author="Fiona Grimm" w:date="2021-01-22T09:26:30" w:id="270521637">
    <w:p w:rsidR="260BD6BC" w:rsidRDefault="260BD6BC" w14:paraId="4104A4B1" w14:textId="409DA110">
      <w:pPr>
        <w:pStyle w:val="CommentText"/>
      </w:pPr>
      <w:r w:rsidR="260BD6BC">
        <w:rPr/>
        <w:t>Correct!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FG" w:author="Fiona Grimm" w:date="2021-01-22T09:33:43" w:id="297110060">
    <w:p w:rsidR="260BD6BC" w:rsidRDefault="260BD6BC" w14:paraId="53578128" w14:textId="55F8CC67">
      <w:pPr>
        <w:pStyle w:val="CommentText"/>
      </w:pPr>
      <w:r w:rsidR="260BD6BC">
        <w:rPr/>
        <w:t>"filter(!is.na(MainICD10Cat) &amp;              !(MainICD10Cat == 15 &amp; agegrp_v3 == 3) &amp;              !(MainICD10Cat == 16 &amp; agegrp_v3 &gt; 1) ) 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260BD6BC" w:rsidRDefault="260BD6BC" w14:paraId="5BE7B5AD" w14:textId="70FDB030">
      <w:pPr>
        <w:pStyle w:val="CommentText"/>
      </w:pPr>
    </w:p>
    <w:p w:rsidR="260BD6BC" w:rsidRDefault="260BD6BC" w14:paraId="30A36DCF" w14:textId="111F8869">
      <w:pPr>
        <w:pStyle w:val="CommentText"/>
      </w:pPr>
      <w:r w:rsidR="260BD6BC">
        <w:rPr/>
        <w:t>Dheeya or Josh, you might know more about the rationale for these exlcusions!</w:t>
      </w:r>
    </w:p>
  </w:comment>
  <w:comment w:initials="FG" w:author="Fiona Grimm" w:date="2021-01-22T09:37:50" w:id="868730528">
    <w:p w:rsidR="260BD6BC" w:rsidRDefault="260BD6BC" w14:paraId="101EC1C9" w14:textId="54010A08">
      <w:pPr>
        <w:pStyle w:val="CommentText"/>
      </w:pPr>
      <w:r w:rsidR="260BD6BC">
        <w:rPr/>
        <w:t>For time series forecasts we only used up until 31 March 2019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FG" w:author="Fiona Grimm" w:date="2021-01-22T09:39:09" w:id="843535649">
    <w:p w:rsidR="260BD6BC" w:rsidRDefault="260BD6BC" w14:paraId="7B46EE16" w14:textId="3AF61307">
      <w:pPr>
        <w:pStyle w:val="CommentText"/>
      </w:pPr>
      <w:r w:rsidR="260BD6BC">
        <w:rPr/>
        <w:t>I also seem to remember that at some point we used a cut-off for LoS (75 days) - Josh maybe you remember where that was?</w:t>
      </w:r>
      <w:r>
        <w:rPr>
          <w:rStyle w:val="CommentReference"/>
        </w:rPr>
        <w:annotationRef/>
      </w:r>
    </w:p>
  </w:comment>
  <w:comment w:initials="DJ" w:author="D'Aeth, Josh" w:date="2021-01-22T14:28:56" w:id="1711533656">
    <w:p w:rsidR="2B146D29" w:rsidRDefault="2B146D29" w14:paraId="607D8F7D" w14:textId="6761177E">
      <w:pPr>
        <w:pStyle w:val="CommentText"/>
      </w:pPr>
      <w:r w:rsidR="2B146D29">
        <w:rPr/>
        <w:t>I think that was mainly for the LoS analysis, which isn't released with this data. We did have a waiting time &lt;365 days cut-off though, I'll add in that.</w:t>
      </w:r>
      <w:r>
        <w:rPr>
          <w:rStyle w:val="CommentReference"/>
        </w:rPr>
        <w:annotationRef/>
      </w:r>
    </w:p>
  </w:comment>
  <w:comment w:initials="DJ" w:author="D'Aeth, Josh" w:date="2021-01-22T15:22:03" w:id="1885660887">
    <w:p w:rsidR="2B146D29" w:rsidRDefault="2B146D29" w14:paraId="4CEAC143" w14:textId="22F18CE7">
      <w:pPr>
        <w:pStyle w:val="CommentText"/>
      </w:pPr>
      <w:r w:rsidR="2B146D29">
        <w:rPr/>
        <w:t>I think that was just for the LoS analysis as well.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035AF46"/>
  <w15:commentEx w15:done="1" w15:paraId="521383B6"/>
  <w15:commentEx w15:done="1" w15:paraId="01A3A656"/>
  <w15:commentEx w15:done="1" w15:paraId="04B39214" w15:paraIdParent="01A3A656"/>
  <w15:commentEx w15:done="1" w15:paraId="20D59E35"/>
  <w15:commentEx w15:done="1" w15:paraId="5F12740F"/>
  <w15:commentEx w15:done="1" w15:paraId="49326C0D"/>
  <w15:commentEx w15:done="1" w15:paraId="6D8C082A"/>
  <w15:commentEx w15:done="1" w15:paraId="7E23CD5F" w15:paraIdParent="6D8C082A"/>
  <w15:commentEx w15:done="1" w15:paraId="130D135B" w15:paraIdParent="6D8C082A"/>
  <w15:commentEx w15:done="0" w15:paraId="3AD42CB9"/>
  <w15:commentEx w15:done="0" w15:paraId="4DD2EC5D"/>
  <w15:commentEx w15:done="1" w15:paraId="014FDFC6"/>
  <w15:commentEx w15:done="1" w15:paraId="09B70015" w15:paraIdParent="014FDFC6"/>
  <w15:commentEx w15:done="1" w15:paraId="182E9949" w15:paraIdParent="014FDFC6"/>
  <w15:commentEx w15:done="1" w15:paraId="37F747AE"/>
  <w15:commentEx w15:done="1" w15:paraId="6103D897"/>
  <w15:commentEx w15:done="1" w15:paraId="446DF2CE"/>
  <w15:commentEx w15:done="1" w15:paraId="33A6AB1E"/>
  <w15:commentEx w15:done="1" w15:paraId="04B3CE18" w15:paraIdParent="33A6AB1E"/>
  <w15:commentEx w15:done="1" w15:paraId="3E576753" w15:paraIdParent="33A6AB1E"/>
  <w15:commentEx w15:done="1" w15:paraId="165384B3" w15:paraIdParent="33A6AB1E"/>
  <w15:commentEx w15:done="1" w15:paraId="0BB0E7B9"/>
  <w15:commentEx w15:done="1" w15:paraId="24895CCE"/>
  <w15:commentEx w15:done="1" w15:paraId="630E8518"/>
  <w15:commentEx w15:done="1" w15:paraId="74047E61"/>
  <w15:commentEx w15:done="1" w15:paraId="79DE8525"/>
  <w15:commentEx w15:done="1" w15:paraId="4AFE69FC"/>
  <w15:commentEx w15:done="1" w15:paraId="0ECB7CFE" w15:paraIdParent="37F747AE"/>
  <w15:commentEx w15:done="1" w15:paraId="2D3134D8" w15:paraIdParent="630E8518"/>
  <w15:commentEx w15:done="1" w15:paraId="4104A4B1" w15:paraIdParent="37F747AE"/>
  <w15:commentEx w15:done="1" w15:paraId="30A36DCF"/>
  <w15:commentEx w15:done="1" w15:paraId="101EC1C9"/>
  <w15:commentEx w15:done="0" w15:paraId="7B46EE16"/>
  <w15:commentEx w15:done="0" w15:paraId="607D8F7D" w15:paraIdParent="7B46EE16"/>
  <w15:commentEx w15:done="0" w15:paraId="4CEAC143" w15:paraIdParent="4DD2EC5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B44923" w16cex:dateUtc="2021-01-21T18:40:00Z"/>
  <w16cex:commentExtensible w16cex:durableId="23B40781" w16cex:dateUtc="2021-01-21T14:00:00Z"/>
  <w16cex:commentExtensible w16cex:durableId="23B40463" w16cex:dateUtc="2021-01-21T13:47:00Z"/>
  <w16cex:commentExtensible w16cex:durableId="2AC212A5" w16cex:dateUtc="2021-01-21T18:26:00Z"/>
  <w16cex:commentExtensible w16cex:durableId="23B44729" w16cex:dateUtc="2021-01-21T18:32:00Z"/>
  <w16cex:commentExtensible w16cex:durableId="23B4064C" w16cex:dateUtc="2021-01-21T13:55:00Z"/>
  <w16cex:commentExtensible w16cex:durableId="23B40093" w16cex:dateUtc="2021-01-21T13:30:00Z"/>
  <w16cex:commentExtensible w16cex:durableId="23B401A5" w16cex:dateUtc="2021-01-21T13:35:00Z"/>
  <w16cex:commentExtensible w16cex:durableId="23B40583" w16cex:dateUtc="2021-01-21T13:52:00Z"/>
  <w16cex:commentExtensible w16cex:durableId="5145AAC4" w16cex:dateUtc="2021-01-21T18:27:00Z"/>
  <w16cex:commentExtensible w16cex:durableId="23B405DE" w16cex:dateUtc="2021-01-21T13:53:00Z"/>
  <w16cex:commentExtensible w16cex:durableId="23B406D6" w16cex:dateUtc="2021-01-21T13:57:00Z"/>
  <w16cex:commentExtensible w16cex:durableId="0F415161" w16cex:dateUtc="2021-01-19T17:49:00Z"/>
  <w16cex:commentExtensible w16cex:durableId="36F77054" w16cex:dateUtc="2021-01-19T17:52:00Z"/>
  <w16cex:commentExtensible w16cex:durableId="625D977E" w16cex:dateUtc="2021-01-19T17:55:00Z"/>
  <w16cex:commentExtensible w16cex:durableId="23B404B4" w16cex:dateUtc="2021-01-21T13:48:00Z"/>
  <w16cex:commentExtensible w16cex:durableId="15A7A211" w16cex:dateUtc="2021-01-19T01:07:00Z"/>
  <w16cex:commentExtensible w16cex:durableId="71239271" w16cex:dateUtc="2021-01-18T07:48:00Z"/>
  <w16cex:commentExtensible w16cex:durableId="2D7BB482" w16cex:dateUtc="2021-01-19T00:55:00Z"/>
  <w16cex:commentExtensible w16cex:durableId="1643144E" w16cex:dateUtc="2021-01-19T10:39:00Z"/>
  <w16cex:commentExtensible w16cex:durableId="1F2833EB" w16cex:dateUtc="2021-01-19T17:05:00Z"/>
  <w16cex:commentExtensible w16cex:durableId="370E76A4" w16cex:dateUtc="2021-01-19T22:03:00Z"/>
  <w16cex:commentExtensible w16cex:durableId="1800B6DC" w16cex:dateUtc="2021-01-18T07:23:00Z"/>
  <w16cex:commentExtensible w16cex:durableId="3BDBB5D0" w16cex:dateUtc="2021-01-18T07:23:00Z"/>
  <w16cex:commentExtensible w16cex:durableId="23B40756" w16cex:dateUtc="2021-01-21T13:59:00Z"/>
  <w16cex:commentExtensible w16cex:durableId="7BEA0C8E" w16cex:dateUtc="2021-01-19T00:18:00Z"/>
  <w16cex:commentExtensible w16cex:durableId="4E06A314" w16cex:dateUtc="2021-01-19T21:58:00Z"/>
  <w16cex:commentExtensible w16cex:durableId="2F8B08F6" w16cex:dateUtc="2021-01-19T00:43:00Z"/>
  <w16cex:commentExtensible w16cex:durableId="116D956D" w16cex:dateUtc="2021-01-21T18:53:05Z"/>
  <w16cex:commentExtensible w16cex:durableId="3912C90E" w16cex:dateUtc="2021-01-21T18:55:58Z"/>
  <w16cex:commentExtensible w16cex:durableId="0992A609" w16cex:dateUtc="2021-01-22T09:26:30Z"/>
  <w16cex:commentExtensible w16cex:durableId="381649EF" w16cex:dateUtc="2021-01-22T14:28:56.728Z"/>
  <w16cex:commentExtensible w16cex:durableId="214D5BD8" w16cex:dateUtc="2021-01-22T09:33:43.847Z"/>
  <w16cex:commentExtensible w16cex:durableId="47FDD398" w16cex:dateUtc="2021-01-22T09:37:50.831Z"/>
  <w16cex:commentExtensible w16cex:durableId="422B7418" w16cex:dateUtc="2021-01-22T09:39:09.518Z"/>
  <w16cex:commentExtensible w16cex:durableId="1D49CC8B" w16cex:dateUtc="2021-01-22T15:22:03.8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035AF46" w16cid:durableId="23B44923"/>
  <w16cid:commentId w16cid:paraId="521383B6" w16cid:durableId="23B40781"/>
  <w16cid:commentId w16cid:paraId="01A3A656" w16cid:durableId="23B40463"/>
  <w16cid:commentId w16cid:paraId="04B39214" w16cid:durableId="2AC212A5"/>
  <w16cid:commentId w16cid:paraId="20D59E35" w16cid:durableId="23B44729"/>
  <w16cid:commentId w16cid:paraId="5F12740F" w16cid:durableId="23B4064C"/>
  <w16cid:commentId w16cid:paraId="49326C0D" w16cid:durableId="23B40093"/>
  <w16cid:commentId w16cid:paraId="6D8C082A" w16cid:durableId="23B401A5"/>
  <w16cid:commentId w16cid:paraId="7E23CD5F" w16cid:durableId="23B40583"/>
  <w16cid:commentId w16cid:paraId="130D135B" w16cid:durableId="5145AAC4"/>
  <w16cid:commentId w16cid:paraId="3AD42CB9" w16cid:durableId="23B405DE"/>
  <w16cid:commentId w16cid:paraId="4DD2EC5D" w16cid:durableId="23B406D6"/>
  <w16cid:commentId w16cid:paraId="014FDFC6" w16cid:durableId="0F415161"/>
  <w16cid:commentId w16cid:paraId="09B70015" w16cid:durableId="36F77054"/>
  <w16cid:commentId w16cid:paraId="182E9949" w16cid:durableId="625D977E"/>
  <w16cid:commentId w16cid:paraId="37F747AE" w16cid:durableId="23B404B4"/>
  <w16cid:commentId w16cid:paraId="6103D897" w16cid:durableId="15A7A211"/>
  <w16cid:commentId w16cid:paraId="446DF2CE" w16cid:durableId="71239271"/>
  <w16cid:commentId w16cid:paraId="33A6AB1E" w16cid:durableId="2D7BB482"/>
  <w16cid:commentId w16cid:paraId="04B3CE18" w16cid:durableId="1643144E"/>
  <w16cid:commentId w16cid:paraId="3E576753" w16cid:durableId="1F2833EB"/>
  <w16cid:commentId w16cid:paraId="165384B3" w16cid:durableId="370E76A4"/>
  <w16cid:commentId w16cid:paraId="0BB0E7B9" w16cid:durableId="1800B6DC"/>
  <w16cid:commentId w16cid:paraId="24895CCE" w16cid:durableId="3BDBB5D0"/>
  <w16cid:commentId w16cid:paraId="630E8518" w16cid:durableId="23B40756"/>
  <w16cid:commentId w16cid:paraId="74047E61" w16cid:durableId="7BEA0C8E"/>
  <w16cid:commentId w16cid:paraId="79DE8525" w16cid:durableId="4E06A314"/>
  <w16cid:commentId w16cid:paraId="4AFE69FC" w16cid:durableId="2F8B08F6"/>
  <w16cid:commentId w16cid:paraId="0ECB7CFE" w16cid:durableId="116D956D"/>
  <w16cid:commentId w16cid:paraId="2D3134D8" w16cid:durableId="3912C90E"/>
  <w16cid:commentId w16cid:paraId="4104A4B1" w16cid:durableId="0992A609"/>
  <w16cid:commentId w16cid:paraId="30A36DCF" w16cid:durableId="214D5BD8"/>
  <w16cid:commentId w16cid:paraId="101EC1C9" w16cid:durableId="47FDD398"/>
  <w16cid:commentId w16cid:paraId="7B46EE16" w16cid:durableId="422B7418"/>
  <w16cid:commentId w16cid:paraId="607D8F7D" w16cid:durableId="381649EF"/>
  <w16cid:commentId w16cid:paraId="4CEAC143" w16cid:durableId="1D49CC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65112"/>
    <w:multiLevelType w:val="hybridMultilevel"/>
    <w:tmpl w:val="C67AD9EC"/>
    <w:lvl w:ilvl="0" w:tplc="CDE216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285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3438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B0F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723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EA6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C0EB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343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502E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82760C"/>
    <w:multiLevelType w:val="hybridMultilevel"/>
    <w:tmpl w:val="FFFFFFFF"/>
    <w:lvl w:ilvl="0" w:tplc="EE4C8C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42A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6EDB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52A9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CAE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2C8D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406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043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E6A9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E245DA"/>
    <w:multiLevelType w:val="hybridMultilevel"/>
    <w:tmpl w:val="FFFFFFFF"/>
    <w:lvl w:ilvl="0" w:tplc="F6A477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2AE0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BAA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2E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2A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74F8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B8E9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E8E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BA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AA59FD"/>
    <w:multiLevelType w:val="hybridMultilevel"/>
    <w:tmpl w:val="FFFFFFFF"/>
    <w:lvl w:ilvl="0" w:tplc="0CE86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DCA9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A0D1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DA1E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10E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EE43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C44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4070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267E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95608D"/>
    <w:multiLevelType w:val="hybridMultilevel"/>
    <w:tmpl w:val="770477DA"/>
    <w:lvl w:ilvl="0" w:tplc="66C06A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740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326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18FB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582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FE5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584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66F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562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542E82"/>
    <w:multiLevelType w:val="hybridMultilevel"/>
    <w:tmpl w:val="FFFFFFFF"/>
    <w:lvl w:ilvl="0" w:tplc="B68E0A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2A8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3C8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68A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A12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466E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0894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92D6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4E39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C40D22"/>
    <w:multiLevelType w:val="hybridMultilevel"/>
    <w:tmpl w:val="FFFFFFFF"/>
    <w:lvl w:ilvl="0" w:tplc="1556E2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22B3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6A2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86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168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989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E0B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6D1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87D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CA2C35"/>
    <w:multiLevelType w:val="hybridMultilevel"/>
    <w:tmpl w:val="FFFFFFFF"/>
    <w:lvl w:ilvl="0" w:tplc="2DD4A8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B0D0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066D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1EB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147E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DAF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4434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2050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BE0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91765C8"/>
    <w:multiLevelType w:val="hybridMultilevel"/>
    <w:tmpl w:val="ECB8E134"/>
    <w:lvl w:ilvl="0" w:tplc="20A4BF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1CC1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7865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C92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868A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584B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8CA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1CC1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6EF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BE3EC5"/>
    <w:multiLevelType w:val="hybridMultilevel"/>
    <w:tmpl w:val="BAEEF158"/>
    <w:lvl w:ilvl="0" w:tplc="878EC7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46E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B625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AAD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B84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2EE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207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749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92C6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7B184F"/>
    <w:multiLevelType w:val="hybridMultilevel"/>
    <w:tmpl w:val="7DAA87A6"/>
    <w:lvl w:ilvl="0" w:tplc="4B8242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1EDF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EC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EEA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489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72A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3AF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505A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F6B4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685D6B"/>
    <w:multiLevelType w:val="hybridMultilevel"/>
    <w:tmpl w:val="4C70E914"/>
    <w:lvl w:ilvl="0" w:tplc="5CF6C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CF2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727B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A5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14D1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6AF5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783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D60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FE7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AF2D62"/>
    <w:multiLevelType w:val="hybridMultilevel"/>
    <w:tmpl w:val="FFFFFFFF"/>
    <w:lvl w:ilvl="0" w:tplc="65C6E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107C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4A0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261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3C7F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98E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1AD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6A88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58FA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5253D6"/>
    <w:multiLevelType w:val="hybridMultilevel"/>
    <w:tmpl w:val="22100C98"/>
    <w:lvl w:ilvl="0" w:tplc="70422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54C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DA29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42BA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EDF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8040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8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4A2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42E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D379BF"/>
    <w:multiLevelType w:val="hybridMultilevel"/>
    <w:tmpl w:val="FFFFFFFF"/>
    <w:lvl w:ilvl="0" w:tplc="B6AA4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E4CF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6226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4E6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245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0E29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6A6D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C3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96B3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3D3DDA"/>
    <w:multiLevelType w:val="hybridMultilevel"/>
    <w:tmpl w:val="FFFFFFFF"/>
    <w:lvl w:ilvl="0" w:tplc="3CFE3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E86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C67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AF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426A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7456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BCB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A057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B4EE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6F4D37"/>
    <w:multiLevelType w:val="hybridMultilevel"/>
    <w:tmpl w:val="FFFFFFFF"/>
    <w:lvl w:ilvl="0" w:tplc="DCBC95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741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F6D7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0C8B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0F9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5A5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4C3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0ED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7A8C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8CB1D8E"/>
    <w:multiLevelType w:val="hybridMultilevel"/>
    <w:tmpl w:val="F34C7030"/>
    <w:lvl w:ilvl="0" w:tplc="50506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CC7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DC49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C45B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5E5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43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084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DC0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206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07798F"/>
    <w:multiLevelType w:val="hybridMultilevel"/>
    <w:tmpl w:val="82C8A326"/>
    <w:lvl w:ilvl="0" w:tplc="6FBC1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502D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2494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E0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745A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809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E49B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38EC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6E0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BA1940"/>
    <w:multiLevelType w:val="hybridMultilevel"/>
    <w:tmpl w:val="FFFFFFFF"/>
    <w:lvl w:ilvl="0" w:tplc="C06A37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B8B5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A9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44C0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2EA8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AC5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EE4D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529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260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45712A"/>
    <w:multiLevelType w:val="hybridMultilevel"/>
    <w:tmpl w:val="FFFFFFFF"/>
    <w:lvl w:ilvl="0" w:tplc="59D824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089A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867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806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CEE3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FEB4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827D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B690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26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F34A05"/>
    <w:multiLevelType w:val="hybridMultilevel"/>
    <w:tmpl w:val="E2C05DC0"/>
    <w:lvl w:ilvl="0" w:tplc="EE609C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3A3E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EB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D22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CC7F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FC8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540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7E33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D44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58724B"/>
    <w:multiLevelType w:val="hybridMultilevel"/>
    <w:tmpl w:val="FFFFFFFF"/>
    <w:lvl w:ilvl="0" w:tplc="FA6C8E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A869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AE04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48A8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98E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A0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7A9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62FD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CC5F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89E3BA1"/>
    <w:multiLevelType w:val="hybridMultilevel"/>
    <w:tmpl w:val="82A09EDA"/>
    <w:lvl w:ilvl="0" w:tplc="80EEAE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C2A3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565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834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4C5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2EDC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0C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EB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AAE3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9A1719"/>
    <w:multiLevelType w:val="hybridMultilevel"/>
    <w:tmpl w:val="FFFFFFFF"/>
    <w:lvl w:ilvl="0" w:tplc="90A207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049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9A7F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C2B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520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38E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121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2AB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5404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CA30BD"/>
    <w:multiLevelType w:val="hybridMultilevel"/>
    <w:tmpl w:val="137274F2"/>
    <w:lvl w:ilvl="0" w:tplc="03FC4E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46F2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E83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AAF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AA1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D052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805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82A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2AD2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AA1DAC"/>
    <w:multiLevelType w:val="hybridMultilevel"/>
    <w:tmpl w:val="F44ED95A"/>
    <w:lvl w:ilvl="0" w:tplc="EC2873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C89D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30DA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78E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5A6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03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4E0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2028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00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280915"/>
    <w:multiLevelType w:val="hybridMultilevel"/>
    <w:tmpl w:val="456A8640"/>
    <w:lvl w:ilvl="0" w:tplc="ADCC01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A6CC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96E9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70FA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6CE2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466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9CB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F45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FC1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1">
    <w:abstractNumId w:val="26"/>
  </w:num>
  <w:num w:numId="2">
    <w:abstractNumId w:val="25"/>
  </w:num>
  <w:num w:numId="3">
    <w:abstractNumId w:val="21"/>
  </w:num>
  <w:num w:numId="4">
    <w:abstractNumId w:val="8"/>
  </w:num>
  <w:num w:numId="5">
    <w:abstractNumId w:val="18"/>
  </w:num>
  <w:num w:numId="6">
    <w:abstractNumId w:val="23"/>
  </w:num>
  <w:num w:numId="7">
    <w:abstractNumId w:val="10"/>
  </w:num>
  <w:num w:numId="8">
    <w:abstractNumId w:val="27"/>
  </w:num>
  <w:num w:numId="9">
    <w:abstractNumId w:val="17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20"/>
  </w:num>
  <w:num w:numId="16">
    <w:abstractNumId w:val="14"/>
  </w:num>
  <w:num w:numId="17">
    <w:abstractNumId w:val="15"/>
  </w:num>
  <w:num w:numId="18">
    <w:abstractNumId w:val="16"/>
  </w:num>
  <w:num w:numId="19">
    <w:abstractNumId w:val="7"/>
  </w:num>
  <w:num w:numId="20">
    <w:abstractNumId w:val="1"/>
  </w:num>
  <w:num w:numId="21">
    <w:abstractNumId w:val="3"/>
  </w:num>
  <w:num w:numId="22">
    <w:abstractNumId w:val="19"/>
  </w:num>
  <w:num w:numId="23">
    <w:abstractNumId w:val="22"/>
  </w:num>
  <w:num w:numId="24">
    <w:abstractNumId w:val="2"/>
  </w:num>
  <w:num w:numId="25">
    <w:abstractNumId w:val="24"/>
  </w:num>
  <w:num w:numId="26">
    <w:abstractNumId w:val="6"/>
  </w:num>
  <w:num w:numId="27">
    <w:abstractNumId w:val="5"/>
  </w:num>
  <w:num w:numId="28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raldo, Marisa">
    <w15:presenceInfo w15:providerId="AD" w15:userId="S::mmiraldo@ic.ac.uk::c5e0fc82-c71c-4318-8d06-337de91ddf96"/>
  </w15:person>
  <w15:person w15:author="Rizmie, Dheeya A">
    <w15:presenceInfo w15:providerId="AD" w15:userId="S::dr314@ic.ac.uk::644286c3-d847-4598-89a1-949697ff78c6"/>
  </w15:person>
  <w15:person w15:author="Fiona Grimm">
    <w15:presenceInfo w15:providerId="AD" w15:userId="S::fiona.grimm_health.org.uk#ext#@imperiallondon.onmicrosoft.com::9869577b-1055-409b-a471-a3154cb7ed48"/>
  </w15:person>
  <w15:person w15:author="D'Aeth, Josh">
    <w15:presenceInfo w15:providerId="AD" w15:userId="S::jd2117@ic.ac.uk::1cc8cf64-a8a5-4fcc-a265-0723ee09d93d"/>
  </w15:person>
  <w15:person w15:author="krystallau9209@gmail.com">
    <w15:presenceInfo w15:providerId="AD" w15:userId="S::urn:spo:guest#krystallau9209@gmail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BE36B"/>
    <w:rsid w:val="0000314E"/>
    <w:rsid w:val="00020D94"/>
    <w:rsid w:val="00063F3B"/>
    <w:rsid w:val="001A042E"/>
    <w:rsid w:val="001C6CC5"/>
    <w:rsid w:val="00214190"/>
    <w:rsid w:val="0024072C"/>
    <w:rsid w:val="00242DD6"/>
    <w:rsid w:val="0026430A"/>
    <w:rsid w:val="00294AAD"/>
    <w:rsid w:val="002E07B7"/>
    <w:rsid w:val="002F3E72"/>
    <w:rsid w:val="002F799A"/>
    <w:rsid w:val="00346B2B"/>
    <w:rsid w:val="00347287"/>
    <w:rsid w:val="003918B1"/>
    <w:rsid w:val="004463A3"/>
    <w:rsid w:val="004D2087"/>
    <w:rsid w:val="004EDB5D"/>
    <w:rsid w:val="00522F85"/>
    <w:rsid w:val="00524296"/>
    <w:rsid w:val="00562F13"/>
    <w:rsid w:val="0057170A"/>
    <w:rsid w:val="005E18FF"/>
    <w:rsid w:val="005EBB33"/>
    <w:rsid w:val="005F20F8"/>
    <w:rsid w:val="00605449"/>
    <w:rsid w:val="0063439F"/>
    <w:rsid w:val="006762F9"/>
    <w:rsid w:val="00677BFE"/>
    <w:rsid w:val="006931E5"/>
    <w:rsid w:val="0073386C"/>
    <w:rsid w:val="00775479"/>
    <w:rsid w:val="007F315F"/>
    <w:rsid w:val="0087111D"/>
    <w:rsid w:val="008C69B2"/>
    <w:rsid w:val="008F006A"/>
    <w:rsid w:val="009B2328"/>
    <w:rsid w:val="00A6E23F"/>
    <w:rsid w:val="00A718FE"/>
    <w:rsid w:val="00A7703C"/>
    <w:rsid w:val="00A84AB1"/>
    <w:rsid w:val="00AE4AFF"/>
    <w:rsid w:val="00B24225"/>
    <w:rsid w:val="00B4189F"/>
    <w:rsid w:val="00C01A13"/>
    <w:rsid w:val="00C24A13"/>
    <w:rsid w:val="00C47744"/>
    <w:rsid w:val="00C85454"/>
    <w:rsid w:val="00C930F0"/>
    <w:rsid w:val="00CE1462"/>
    <w:rsid w:val="00CE9BCC"/>
    <w:rsid w:val="00D03D17"/>
    <w:rsid w:val="00D4114E"/>
    <w:rsid w:val="00D54C85"/>
    <w:rsid w:val="00D9535B"/>
    <w:rsid w:val="00DE5D60"/>
    <w:rsid w:val="00EB2841"/>
    <w:rsid w:val="00F476BA"/>
    <w:rsid w:val="00F51FD3"/>
    <w:rsid w:val="00FD1316"/>
    <w:rsid w:val="00FF3D32"/>
    <w:rsid w:val="010302B7"/>
    <w:rsid w:val="01079F17"/>
    <w:rsid w:val="0115422C"/>
    <w:rsid w:val="0134F22F"/>
    <w:rsid w:val="013E5C3C"/>
    <w:rsid w:val="013FC99C"/>
    <w:rsid w:val="01507D22"/>
    <w:rsid w:val="015F2FDB"/>
    <w:rsid w:val="015FF8AC"/>
    <w:rsid w:val="016DE275"/>
    <w:rsid w:val="019BD896"/>
    <w:rsid w:val="022FA12E"/>
    <w:rsid w:val="026ABB32"/>
    <w:rsid w:val="026D4A8E"/>
    <w:rsid w:val="0283E38F"/>
    <w:rsid w:val="028DF6F0"/>
    <w:rsid w:val="02A54146"/>
    <w:rsid w:val="02E73B94"/>
    <w:rsid w:val="02FC7111"/>
    <w:rsid w:val="030012F3"/>
    <w:rsid w:val="0304FA4D"/>
    <w:rsid w:val="033A4D19"/>
    <w:rsid w:val="03446C97"/>
    <w:rsid w:val="034F6FCD"/>
    <w:rsid w:val="0359B7DE"/>
    <w:rsid w:val="0376B0C2"/>
    <w:rsid w:val="039BE3D1"/>
    <w:rsid w:val="03A10E5B"/>
    <w:rsid w:val="03DE8301"/>
    <w:rsid w:val="03E27BBA"/>
    <w:rsid w:val="03FF5478"/>
    <w:rsid w:val="040BA4C1"/>
    <w:rsid w:val="04101EAC"/>
    <w:rsid w:val="04103578"/>
    <w:rsid w:val="041B9156"/>
    <w:rsid w:val="0429C751"/>
    <w:rsid w:val="04472CD2"/>
    <w:rsid w:val="044D02F0"/>
    <w:rsid w:val="04C4587E"/>
    <w:rsid w:val="04DB8A56"/>
    <w:rsid w:val="04F87682"/>
    <w:rsid w:val="05FB05B5"/>
    <w:rsid w:val="06464615"/>
    <w:rsid w:val="0650ADF0"/>
    <w:rsid w:val="06688114"/>
    <w:rsid w:val="0689287F"/>
    <w:rsid w:val="06AB79AD"/>
    <w:rsid w:val="06B099EC"/>
    <w:rsid w:val="06C72E1A"/>
    <w:rsid w:val="06E6F243"/>
    <w:rsid w:val="06F6C803"/>
    <w:rsid w:val="070B41E0"/>
    <w:rsid w:val="070E24A4"/>
    <w:rsid w:val="0738CC97"/>
    <w:rsid w:val="073C4D51"/>
    <w:rsid w:val="0768DE14"/>
    <w:rsid w:val="076B5B53"/>
    <w:rsid w:val="07CB3336"/>
    <w:rsid w:val="07E98ABC"/>
    <w:rsid w:val="07F60AB5"/>
    <w:rsid w:val="081C535F"/>
    <w:rsid w:val="0825DF4B"/>
    <w:rsid w:val="0827BA7F"/>
    <w:rsid w:val="0870D5C1"/>
    <w:rsid w:val="08A938A7"/>
    <w:rsid w:val="08AE4C5C"/>
    <w:rsid w:val="08C49985"/>
    <w:rsid w:val="08C63E16"/>
    <w:rsid w:val="08DF2DB7"/>
    <w:rsid w:val="09267E62"/>
    <w:rsid w:val="09273CD7"/>
    <w:rsid w:val="092ADC32"/>
    <w:rsid w:val="0935EA71"/>
    <w:rsid w:val="097C89E6"/>
    <w:rsid w:val="0983CC13"/>
    <w:rsid w:val="098E7BE4"/>
    <w:rsid w:val="0998C324"/>
    <w:rsid w:val="09AEFB79"/>
    <w:rsid w:val="09B726A8"/>
    <w:rsid w:val="09DCB33D"/>
    <w:rsid w:val="09E330AB"/>
    <w:rsid w:val="09F1B132"/>
    <w:rsid w:val="0A3D77A8"/>
    <w:rsid w:val="0A501CCA"/>
    <w:rsid w:val="0A687BF6"/>
    <w:rsid w:val="0A7BFBDC"/>
    <w:rsid w:val="0A8AD227"/>
    <w:rsid w:val="0AA193F3"/>
    <w:rsid w:val="0AAE815D"/>
    <w:rsid w:val="0AB6565A"/>
    <w:rsid w:val="0AE1F733"/>
    <w:rsid w:val="0AE6F4FE"/>
    <w:rsid w:val="0AE868F0"/>
    <w:rsid w:val="0B0F01AC"/>
    <w:rsid w:val="0B31F593"/>
    <w:rsid w:val="0B3A2029"/>
    <w:rsid w:val="0B5AA85E"/>
    <w:rsid w:val="0B5CEF53"/>
    <w:rsid w:val="0B77E11C"/>
    <w:rsid w:val="0B78839E"/>
    <w:rsid w:val="0BA375E6"/>
    <w:rsid w:val="0BD136D4"/>
    <w:rsid w:val="0BE3A066"/>
    <w:rsid w:val="0C01ADA2"/>
    <w:rsid w:val="0C2D919F"/>
    <w:rsid w:val="0C56A135"/>
    <w:rsid w:val="0C6E8595"/>
    <w:rsid w:val="0CB00F8C"/>
    <w:rsid w:val="0CEC7CE7"/>
    <w:rsid w:val="0CFB2BA2"/>
    <w:rsid w:val="0D0894FF"/>
    <w:rsid w:val="0D4C9CE3"/>
    <w:rsid w:val="0D5ED3E7"/>
    <w:rsid w:val="0D81B3AA"/>
    <w:rsid w:val="0D859A01"/>
    <w:rsid w:val="0D9D44C3"/>
    <w:rsid w:val="0DAAE2CA"/>
    <w:rsid w:val="0DEE35D8"/>
    <w:rsid w:val="0DEE4C13"/>
    <w:rsid w:val="0E12F67B"/>
    <w:rsid w:val="0E2009B2"/>
    <w:rsid w:val="0E20DBD2"/>
    <w:rsid w:val="0E58FD76"/>
    <w:rsid w:val="0E711286"/>
    <w:rsid w:val="0ECA99A0"/>
    <w:rsid w:val="0EFAA448"/>
    <w:rsid w:val="0F090345"/>
    <w:rsid w:val="0F6B3DB0"/>
    <w:rsid w:val="0F6B80CA"/>
    <w:rsid w:val="0F731BE8"/>
    <w:rsid w:val="0F749C33"/>
    <w:rsid w:val="0F90DC9A"/>
    <w:rsid w:val="0FA2B1B6"/>
    <w:rsid w:val="0FA3EEA4"/>
    <w:rsid w:val="0FB81606"/>
    <w:rsid w:val="0FE86716"/>
    <w:rsid w:val="100DAC25"/>
    <w:rsid w:val="1041B779"/>
    <w:rsid w:val="10602B2D"/>
    <w:rsid w:val="107FE748"/>
    <w:rsid w:val="10DAF3A4"/>
    <w:rsid w:val="112E7881"/>
    <w:rsid w:val="11500BA0"/>
    <w:rsid w:val="1153037F"/>
    <w:rsid w:val="1154A814"/>
    <w:rsid w:val="117744A5"/>
    <w:rsid w:val="1184E079"/>
    <w:rsid w:val="11CDE6D2"/>
    <w:rsid w:val="11D4E84B"/>
    <w:rsid w:val="124A6158"/>
    <w:rsid w:val="124DF103"/>
    <w:rsid w:val="12665CFE"/>
    <w:rsid w:val="12BF0DE1"/>
    <w:rsid w:val="12C73657"/>
    <w:rsid w:val="12CD5E6E"/>
    <w:rsid w:val="12E8FA1B"/>
    <w:rsid w:val="130B1353"/>
    <w:rsid w:val="1322579F"/>
    <w:rsid w:val="132CB8E7"/>
    <w:rsid w:val="13361F7E"/>
    <w:rsid w:val="138D470C"/>
    <w:rsid w:val="13991721"/>
    <w:rsid w:val="13C664E7"/>
    <w:rsid w:val="13CB8D3F"/>
    <w:rsid w:val="13D0D8AF"/>
    <w:rsid w:val="13DF5042"/>
    <w:rsid w:val="13E80265"/>
    <w:rsid w:val="1405F95F"/>
    <w:rsid w:val="140B7486"/>
    <w:rsid w:val="1411792E"/>
    <w:rsid w:val="142DAF85"/>
    <w:rsid w:val="145AA726"/>
    <w:rsid w:val="145C1217"/>
    <w:rsid w:val="14692ECF"/>
    <w:rsid w:val="14868E60"/>
    <w:rsid w:val="14AA74D9"/>
    <w:rsid w:val="1530B0C2"/>
    <w:rsid w:val="155B9470"/>
    <w:rsid w:val="15684476"/>
    <w:rsid w:val="15CACB58"/>
    <w:rsid w:val="15E3A902"/>
    <w:rsid w:val="15FED719"/>
    <w:rsid w:val="1646F03E"/>
    <w:rsid w:val="16645196"/>
    <w:rsid w:val="1691F3B5"/>
    <w:rsid w:val="16BC76DA"/>
    <w:rsid w:val="16C545C6"/>
    <w:rsid w:val="16DD3369"/>
    <w:rsid w:val="1705B62D"/>
    <w:rsid w:val="17064948"/>
    <w:rsid w:val="17382A8C"/>
    <w:rsid w:val="173DA7D3"/>
    <w:rsid w:val="177CA87E"/>
    <w:rsid w:val="17ABA1C6"/>
    <w:rsid w:val="17B0E892"/>
    <w:rsid w:val="17E12D08"/>
    <w:rsid w:val="17FA5DFC"/>
    <w:rsid w:val="1879F839"/>
    <w:rsid w:val="189F43B1"/>
    <w:rsid w:val="18A29414"/>
    <w:rsid w:val="18C1DC64"/>
    <w:rsid w:val="18D10CC3"/>
    <w:rsid w:val="18F02080"/>
    <w:rsid w:val="1919A279"/>
    <w:rsid w:val="1926FF8D"/>
    <w:rsid w:val="199F208B"/>
    <w:rsid w:val="19A24BAF"/>
    <w:rsid w:val="19B0F00F"/>
    <w:rsid w:val="19B83319"/>
    <w:rsid w:val="19D5A02B"/>
    <w:rsid w:val="19E85DA1"/>
    <w:rsid w:val="19F23485"/>
    <w:rsid w:val="1A0B5CE2"/>
    <w:rsid w:val="1A3D0B68"/>
    <w:rsid w:val="1A61D763"/>
    <w:rsid w:val="1A8BF0E1"/>
    <w:rsid w:val="1A93DE67"/>
    <w:rsid w:val="1AA40886"/>
    <w:rsid w:val="1AAFD28E"/>
    <w:rsid w:val="1ABF47F6"/>
    <w:rsid w:val="1AE6375E"/>
    <w:rsid w:val="1AF586F8"/>
    <w:rsid w:val="1B302DD6"/>
    <w:rsid w:val="1B31F8E5"/>
    <w:rsid w:val="1B3D10E7"/>
    <w:rsid w:val="1B3E82E5"/>
    <w:rsid w:val="1B5B5777"/>
    <w:rsid w:val="1B5E3832"/>
    <w:rsid w:val="1B693A55"/>
    <w:rsid w:val="1B69F0AD"/>
    <w:rsid w:val="1B7AE059"/>
    <w:rsid w:val="1B7CB69E"/>
    <w:rsid w:val="1BD7504A"/>
    <w:rsid w:val="1BD92750"/>
    <w:rsid w:val="1C497F86"/>
    <w:rsid w:val="1C54B297"/>
    <w:rsid w:val="1C587666"/>
    <w:rsid w:val="1C5DDADE"/>
    <w:rsid w:val="1C663198"/>
    <w:rsid w:val="1C689F7C"/>
    <w:rsid w:val="1C7440B4"/>
    <w:rsid w:val="1C74FC3C"/>
    <w:rsid w:val="1CB2A266"/>
    <w:rsid w:val="1CF6A8A4"/>
    <w:rsid w:val="1D1706AE"/>
    <w:rsid w:val="1D29D547"/>
    <w:rsid w:val="1D3B101E"/>
    <w:rsid w:val="1D52A61A"/>
    <w:rsid w:val="1D5A7366"/>
    <w:rsid w:val="1D68B8C8"/>
    <w:rsid w:val="1D7B770C"/>
    <w:rsid w:val="1DB1A525"/>
    <w:rsid w:val="1DB93563"/>
    <w:rsid w:val="1DEBEA02"/>
    <w:rsid w:val="1E1D983A"/>
    <w:rsid w:val="1E318E7B"/>
    <w:rsid w:val="1E98A948"/>
    <w:rsid w:val="1EB0A48A"/>
    <w:rsid w:val="1EB45760"/>
    <w:rsid w:val="1EC1285E"/>
    <w:rsid w:val="1ECD932E"/>
    <w:rsid w:val="1EE62870"/>
    <w:rsid w:val="1EFC1AE5"/>
    <w:rsid w:val="1F0AB48B"/>
    <w:rsid w:val="1F1D7543"/>
    <w:rsid w:val="1F1F32A3"/>
    <w:rsid w:val="1F3010CE"/>
    <w:rsid w:val="1F4B5A97"/>
    <w:rsid w:val="1F8C9102"/>
    <w:rsid w:val="1F8F1934"/>
    <w:rsid w:val="1FA82DC4"/>
    <w:rsid w:val="1FAC9AE7"/>
    <w:rsid w:val="1FC5EAE1"/>
    <w:rsid w:val="20075A9A"/>
    <w:rsid w:val="200AFE3D"/>
    <w:rsid w:val="206DA8EB"/>
    <w:rsid w:val="208053F5"/>
    <w:rsid w:val="2080F745"/>
    <w:rsid w:val="209EAE5E"/>
    <w:rsid w:val="20A626B6"/>
    <w:rsid w:val="20AA2A17"/>
    <w:rsid w:val="20C5C0D0"/>
    <w:rsid w:val="20F2F6D5"/>
    <w:rsid w:val="21031FEB"/>
    <w:rsid w:val="211C9777"/>
    <w:rsid w:val="215C9163"/>
    <w:rsid w:val="216304A0"/>
    <w:rsid w:val="2173F211"/>
    <w:rsid w:val="21B12FA4"/>
    <w:rsid w:val="21C8748A"/>
    <w:rsid w:val="21D84BEF"/>
    <w:rsid w:val="21E3D477"/>
    <w:rsid w:val="21E6466B"/>
    <w:rsid w:val="21FB901D"/>
    <w:rsid w:val="22043D9A"/>
    <w:rsid w:val="220E8141"/>
    <w:rsid w:val="22172150"/>
    <w:rsid w:val="222B8641"/>
    <w:rsid w:val="224B3AD2"/>
    <w:rsid w:val="22619131"/>
    <w:rsid w:val="2264A92D"/>
    <w:rsid w:val="22C6B9F6"/>
    <w:rsid w:val="230C2583"/>
    <w:rsid w:val="2327052B"/>
    <w:rsid w:val="239916CB"/>
    <w:rsid w:val="23A10451"/>
    <w:rsid w:val="240AC1A6"/>
    <w:rsid w:val="242A9797"/>
    <w:rsid w:val="243FC772"/>
    <w:rsid w:val="245A08D1"/>
    <w:rsid w:val="2477C023"/>
    <w:rsid w:val="247B9EE7"/>
    <w:rsid w:val="24A51A4D"/>
    <w:rsid w:val="24C201A6"/>
    <w:rsid w:val="24D9BCA2"/>
    <w:rsid w:val="24ED0E45"/>
    <w:rsid w:val="250F8FBD"/>
    <w:rsid w:val="2520AE2A"/>
    <w:rsid w:val="252398E4"/>
    <w:rsid w:val="253AADD7"/>
    <w:rsid w:val="2549DD4A"/>
    <w:rsid w:val="25561DB9"/>
    <w:rsid w:val="255D7527"/>
    <w:rsid w:val="25677454"/>
    <w:rsid w:val="258002B4"/>
    <w:rsid w:val="2587F71C"/>
    <w:rsid w:val="258A76E2"/>
    <w:rsid w:val="2595875D"/>
    <w:rsid w:val="25A24637"/>
    <w:rsid w:val="25C453B1"/>
    <w:rsid w:val="25C667F8"/>
    <w:rsid w:val="25E7B3FB"/>
    <w:rsid w:val="25FE5AB8"/>
    <w:rsid w:val="26046DFD"/>
    <w:rsid w:val="260BD6BC"/>
    <w:rsid w:val="26102444"/>
    <w:rsid w:val="262A9769"/>
    <w:rsid w:val="26343204"/>
    <w:rsid w:val="2638D083"/>
    <w:rsid w:val="26A6F6DB"/>
    <w:rsid w:val="26A7DD24"/>
    <w:rsid w:val="26D7EE97"/>
    <w:rsid w:val="26E9C761"/>
    <w:rsid w:val="271A23B7"/>
    <w:rsid w:val="2723C77D"/>
    <w:rsid w:val="273738CF"/>
    <w:rsid w:val="2774C98B"/>
    <w:rsid w:val="279BBFDD"/>
    <w:rsid w:val="27B6AB97"/>
    <w:rsid w:val="27C69CB6"/>
    <w:rsid w:val="28198173"/>
    <w:rsid w:val="28421149"/>
    <w:rsid w:val="284534C6"/>
    <w:rsid w:val="285B7E52"/>
    <w:rsid w:val="286C87EE"/>
    <w:rsid w:val="286E0CDA"/>
    <w:rsid w:val="288662D4"/>
    <w:rsid w:val="28AC0E5B"/>
    <w:rsid w:val="28B7AA58"/>
    <w:rsid w:val="28CF5926"/>
    <w:rsid w:val="28E94CAE"/>
    <w:rsid w:val="28F225E8"/>
    <w:rsid w:val="28F67C36"/>
    <w:rsid w:val="29445C7C"/>
    <w:rsid w:val="294707F9"/>
    <w:rsid w:val="297D635E"/>
    <w:rsid w:val="29A4FB8E"/>
    <w:rsid w:val="29C46E83"/>
    <w:rsid w:val="29D70452"/>
    <w:rsid w:val="2A08584F"/>
    <w:rsid w:val="2A27363B"/>
    <w:rsid w:val="2A2A174D"/>
    <w:rsid w:val="2A5B683F"/>
    <w:rsid w:val="2A65297A"/>
    <w:rsid w:val="2A6BC004"/>
    <w:rsid w:val="2A9645E9"/>
    <w:rsid w:val="2AA01055"/>
    <w:rsid w:val="2AA55721"/>
    <w:rsid w:val="2AA72230"/>
    <w:rsid w:val="2AA80828"/>
    <w:rsid w:val="2AA8BB97"/>
    <w:rsid w:val="2AC5F658"/>
    <w:rsid w:val="2AF6AEFA"/>
    <w:rsid w:val="2B030886"/>
    <w:rsid w:val="2B146D29"/>
    <w:rsid w:val="2B34C494"/>
    <w:rsid w:val="2B455843"/>
    <w:rsid w:val="2B79B20B"/>
    <w:rsid w:val="2B9702A3"/>
    <w:rsid w:val="2BA4DB39"/>
    <w:rsid w:val="2BAC1636"/>
    <w:rsid w:val="2BBD510D"/>
    <w:rsid w:val="2BE58DA2"/>
    <w:rsid w:val="2BE7D41E"/>
    <w:rsid w:val="2C2A011A"/>
    <w:rsid w:val="2C2AC8FA"/>
    <w:rsid w:val="2C61C6B9"/>
    <w:rsid w:val="2CA1897F"/>
    <w:rsid w:val="2D40CE9A"/>
    <w:rsid w:val="2D4570F7"/>
    <w:rsid w:val="2D4F56BB"/>
    <w:rsid w:val="2D867486"/>
    <w:rsid w:val="2D921BA3"/>
    <w:rsid w:val="2D9A0A4E"/>
    <w:rsid w:val="2D9E098C"/>
    <w:rsid w:val="2DD350D5"/>
    <w:rsid w:val="2E0503EF"/>
    <w:rsid w:val="2E177783"/>
    <w:rsid w:val="2E32E616"/>
    <w:rsid w:val="2E55B7E8"/>
    <w:rsid w:val="2E9D1799"/>
    <w:rsid w:val="2EB277F0"/>
    <w:rsid w:val="2EBC3D89"/>
    <w:rsid w:val="2ECE6939"/>
    <w:rsid w:val="2ED831B0"/>
    <w:rsid w:val="2F00CF75"/>
    <w:rsid w:val="2F0E569A"/>
    <w:rsid w:val="2F1D3EA7"/>
    <w:rsid w:val="2F2ED962"/>
    <w:rsid w:val="2F3F3127"/>
    <w:rsid w:val="2F666A85"/>
    <w:rsid w:val="2F781E71"/>
    <w:rsid w:val="2F803F1E"/>
    <w:rsid w:val="2F9BC953"/>
    <w:rsid w:val="2FA47E1B"/>
    <w:rsid w:val="2FAA64A9"/>
    <w:rsid w:val="2FAAF2E0"/>
    <w:rsid w:val="2FB347E4"/>
    <w:rsid w:val="2FBE518E"/>
    <w:rsid w:val="2FBFF4B9"/>
    <w:rsid w:val="2FC49C6D"/>
    <w:rsid w:val="2FEA83FE"/>
    <w:rsid w:val="2FEE5806"/>
    <w:rsid w:val="304E7562"/>
    <w:rsid w:val="304FB92F"/>
    <w:rsid w:val="305761D9"/>
    <w:rsid w:val="3088FEA2"/>
    <w:rsid w:val="308CC3BA"/>
    <w:rsid w:val="30BFB3AA"/>
    <w:rsid w:val="30D5AA4E"/>
    <w:rsid w:val="30E9C7E2"/>
    <w:rsid w:val="3106A6B9"/>
    <w:rsid w:val="310EA5CE"/>
    <w:rsid w:val="311C0F7F"/>
    <w:rsid w:val="312A712A"/>
    <w:rsid w:val="312D4A56"/>
    <w:rsid w:val="31419C14"/>
    <w:rsid w:val="314F1845"/>
    <w:rsid w:val="31523469"/>
    <w:rsid w:val="318FABE0"/>
    <w:rsid w:val="31D07B33"/>
    <w:rsid w:val="31D440CA"/>
    <w:rsid w:val="31E59A02"/>
    <w:rsid w:val="3204086A"/>
    <w:rsid w:val="3207E4EC"/>
    <w:rsid w:val="32705EAD"/>
    <w:rsid w:val="32717AAF"/>
    <w:rsid w:val="3295C311"/>
    <w:rsid w:val="32ACEBE1"/>
    <w:rsid w:val="32BA036B"/>
    <w:rsid w:val="32BC258A"/>
    <w:rsid w:val="32D1083D"/>
    <w:rsid w:val="33203CFB"/>
    <w:rsid w:val="33232CB2"/>
    <w:rsid w:val="3344CA97"/>
    <w:rsid w:val="33571BC5"/>
    <w:rsid w:val="337C6E90"/>
    <w:rsid w:val="33AC67AD"/>
    <w:rsid w:val="33B77856"/>
    <w:rsid w:val="33CA4F57"/>
    <w:rsid w:val="3446A488"/>
    <w:rsid w:val="346373F1"/>
    <w:rsid w:val="34938F82"/>
    <w:rsid w:val="34C27E7D"/>
    <w:rsid w:val="35081BF5"/>
    <w:rsid w:val="350994DC"/>
    <w:rsid w:val="352E4AD7"/>
    <w:rsid w:val="35398689"/>
    <w:rsid w:val="3552F87C"/>
    <w:rsid w:val="3556DF3C"/>
    <w:rsid w:val="35662146"/>
    <w:rsid w:val="3571224D"/>
    <w:rsid w:val="35769B49"/>
    <w:rsid w:val="35ECE370"/>
    <w:rsid w:val="3608A8FF"/>
    <w:rsid w:val="361EDC3C"/>
    <w:rsid w:val="3657DDBD"/>
    <w:rsid w:val="366C0937"/>
    <w:rsid w:val="36A2359E"/>
    <w:rsid w:val="36BAF859"/>
    <w:rsid w:val="36C74F6E"/>
    <w:rsid w:val="36EEC8DD"/>
    <w:rsid w:val="37164C5B"/>
    <w:rsid w:val="3725C69B"/>
    <w:rsid w:val="3729ABE6"/>
    <w:rsid w:val="372B55DF"/>
    <w:rsid w:val="37392F46"/>
    <w:rsid w:val="3742C26C"/>
    <w:rsid w:val="37450456"/>
    <w:rsid w:val="376A0441"/>
    <w:rsid w:val="3772D32D"/>
    <w:rsid w:val="378A9AF1"/>
    <w:rsid w:val="378E8AB6"/>
    <w:rsid w:val="37A5316C"/>
    <w:rsid w:val="37AB6248"/>
    <w:rsid w:val="37D78509"/>
    <w:rsid w:val="37E17435"/>
    <w:rsid w:val="37EB353A"/>
    <w:rsid w:val="381A1A47"/>
    <w:rsid w:val="38302C6B"/>
    <w:rsid w:val="38602299"/>
    <w:rsid w:val="386375EE"/>
    <w:rsid w:val="388EBA6F"/>
    <w:rsid w:val="38BBA43B"/>
    <w:rsid w:val="38BC5185"/>
    <w:rsid w:val="38D7D886"/>
    <w:rsid w:val="390EC6EC"/>
    <w:rsid w:val="393DB7E9"/>
    <w:rsid w:val="394049C1"/>
    <w:rsid w:val="394CADF9"/>
    <w:rsid w:val="39CE6887"/>
    <w:rsid w:val="3A0C9021"/>
    <w:rsid w:val="3A3FCE6A"/>
    <w:rsid w:val="3A423083"/>
    <w:rsid w:val="3A545144"/>
    <w:rsid w:val="3A5821E6"/>
    <w:rsid w:val="3A874A1B"/>
    <w:rsid w:val="3ADC1A22"/>
    <w:rsid w:val="3AFA972A"/>
    <w:rsid w:val="3B010435"/>
    <w:rsid w:val="3B012F54"/>
    <w:rsid w:val="3BC23A00"/>
    <w:rsid w:val="3BC9222E"/>
    <w:rsid w:val="3BE5B46C"/>
    <w:rsid w:val="3BF3F247"/>
    <w:rsid w:val="3C06E7E9"/>
    <w:rsid w:val="3C12ACB9"/>
    <w:rsid w:val="3C3634B5"/>
    <w:rsid w:val="3C4E6D79"/>
    <w:rsid w:val="3C844EBB"/>
    <w:rsid w:val="3C9C1E1A"/>
    <w:rsid w:val="3CAAC8CF"/>
    <w:rsid w:val="3CB3C4FC"/>
    <w:rsid w:val="3CCBA4C7"/>
    <w:rsid w:val="3CDB0BD7"/>
    <w:rsid w:val="3CE571A2"/>
    <w:rsid w:val="3D4A6848"/>
    <w:rsid w:val="3D8FC2A8"/>
    <w:rsid w:val="3DC15355"/>
    <w:rsid w:val="3DD11084"/>
    <w:rsid w:val="3DF42243"/>
    <w:rsid w:val="3DFC7E89"/>
    <w:rsid w:val="3E1472F0"/>
    <w:rsid w:val="3E697F84"/>
    <w:rsid w:val="3EB201DB"/>
    <w:rsid w:val="3ED26153"/>
    <w:rsid w:val="3F133F8D"/>
    <w:rsid w:val="3F2BD4CF"/>
    <w:rsid w:val="3FAD69CF"/>
    <w:rsid w:val="3FB04351"/>
    <w:rsid w:val="4001FA13"/>
    <w:rsid w:val="40138BBF"/>
    <w:rsid w:val="406E31B4"/>
    <w:rsid w:val="40920833"/>
    <w:rsid w:val="409D73A8"/>
    <w:rsid w:val="40F912D8"/>
    <w:rsid w:val="413F210B"/>
    <w:rsid w:val="416208FA"/>
    <w:rsid w:val="417DACE9"/>
    <w:rsid w:val="41818090"/>
    <w:rsid w:val="4187CB43"/>
    <w:rsid w:val="4198F9CB"/>
    <w:rsid w:val="41999FA6"/>
    <w:rsid w:val="41EF60FB"/>
    <w:rsid w:val="421D2BED"/>
    <w:rsid w:val="4226E142"/>
    <w:rsid w:val="4227CCCF"/>
    <w:rsid w:val="423162FB"/>
    <w:rsid w:val="425FC3CF"/>
    <w:rsid w:val="426408AC"/>
    <w:rsid w:val="426E0886"/>
    <w:rsid w:val="4272684D"/>
    <w:rsid w:val="4294E339"/>
    <w:rsid w:val="42A111A9"/>
    <w:rsid w:val="42B1CB01"/>
    <w:rsid w:val="42BA4AA9"/>
    <w:rsid w:val="42DAA477"/>
    <w:rsid w:val="4319FD7D"/>
    <w:rsid w:val="431D50F1"/>
    <w:rsid w:val="431D5C20"/>
    <w:rsid w:val="43581597"/>
    <w:rsid w:val="438CAA19"/>
    <w:rsid w:val="43BE36D8"/>
    <w:rsid w:val="43C56FF3"/>
    <w:rsid w:val="441CAF38"/>
    <w:rsid w:val="44806D0C"/>
    <w:rsid w:val="4502562F"/>
    <w:rsid w:val="452ACBB4"/>
    <w:rsid w:val="4541A2D7"/>
    <w:rsid w:val="456ED1D5"/>
    <w:rsid w:val="4597BF20"/>
    <w:rsid w:val="45A6B452"/>
    <w:rsid w:val="460F1DD2"/>
    <w:rsid w:val="461152B1"/>
    <w:rsid w:val="462C678C"/>
    <w:rsid w:val="465C7256"/>
    <w:rsid w:val="4663C3FE"/>
    <w:rsid w:val="468ED946"/>
    <w:rsid w:val="46E33A59"/>
    <w:rsid w:val="4712B8E6"/>
    <w:rsid w:val="4772BDA2"/>
    <w:rsid w:val="47738876"/>
    <w:rsid w:val="487FE7FF"/>
    <w:rsid w:val="48B2E134"/>
    <w:rsid w:val="4930EAA5"/>
    <w:rsid w:val="493A1328"/>
    <w:rsid w:val="494FD772"/>
    <w:rsid w:val="49736A18"/>
    <w:rsid w:val="49D90D26"/>
    <w:rsid w:val="49F49560"/>
    <w:rsid w:val="4A0BDCF7"/>
    <w:rsid w:val="4A128C8F"/>
    <w:rsid w:val="4A310821"/>
    <w:rsid w:val="4A42C912"/>
    <w:rsid w:val="4A4AE4B4"/>
    <w:rsid w:val="4A91053F"/>
    <w:rsid w:val="4AB69F7E"/>
    <w:rsid w:val="4AD3D5B6"/>
    <w:rsid w:val="4B08D6ED"/>
    <w:rsid w:val="4B0F3A79"/>
    <w:rsid w:val="4B5BD8AC"/>
    <w:rsid w:val="4BBB9DAB"/>
    <w:rsid w:val="4BCE9702"/>
    <w:rsid w:val="4C6C8607"/>
    <w:rsid w:val="4CAB4F62"/>
    <w:rsid w:val="4CBC8D10"/>
    <w:rsid w:val="4D2430D1"/>
    <w:rsid w:val="4D29C334"/>
    <w:rsid w:val="4D41D378"/>
    <w:rsid w:val="4E47FB1A"/>
    <w:rsid w:val="4E4CA091"/>
    <w:rsid w:val="4E7EA4EF"/>
    <w:rsid w:val="4E8155E9"/>
    <w:rsid w:val="4E97522E"/>
    <w:rsid w:val="4EBF2A35"/>
    <w:rsid w:val="4EDCCE78"/>
    <w:rsid w:val="4EEFC569"/>
    <w:rsid w:val="4F183C4D"/>
    <w:rsid w:val="4F8505BF"/>
    <w:rsid w:val="4F8B75F6"/>
    <w:rsid w:val="4FD349D2"/>
    <w:rsid w:val="4FD6D9DC"/>
    <w:rsid w:val="4FD6F067"/>
    <w:rsid w:val="4FEE48F7"/>
    <w:rsid w:val="5049A6BA"/>
    <w:rsid w:val="5078D1E4"/>
    <w:rsid w:val="50A68739"/>
    <w:rsid w:val="50F60E45"/>
    <w:rsid w:val="50FD4696"/>
    <w:rsid w:val="510F5B90"/>
    <w:rsid w:val="5150A60E"/>
    <w:rsid w:val="515BDA43"/>
    <w:rsid w:val="522F55E1"/>
    <w:rsid w:val="523A5497"/>
    <w:rsid w:val="5274F266"/>
    <w:rsid w:val="527C4FB5"/>
    <w:rsid w:val="528C19D6"/>
    <w:rsid w:val="52B352E2"/>
    <w:rsid w:val="52BE39EB"/>
    <w:rsid w:val="52E3EA8C"/>
    <w:rsid w:val="531A330F"/>
    <w:rsid w:val="532970EE"/>
    <w:rsid w:val="53575B4E"/>
    <w:rsid w:val="536D5C4E"/>
    <w:rsid w:val="5376B841"/>
    <w:rsid w:val="537CEA40"/>
    <w:rsid w:val="53875851"/>
    <w:rsid w:val="53AFF323"/>
    <w:rsid w:val="53CB2642"/>
    <w:rsid w:val="53DF9665"/>
    <w:rsid w:val="53F0B361"/>
    <w:rsid w:val="540A57AB"/>
    <w:rsid w:val="544FB7A2"/>
    <w:rsid w:val="5459F514"/>
    <w:rsid w:val="5463427E"/>
    <w:rsid w:val="546A69BD"/>
    <w:rsid w:val="546FB089"/>
    <w:rsid w:val="54795F08"/>
    <w:rsid w:val="548786E6"/>
    <w:rsid w:val="54C1BA1A"/>
    <w:rsid w:val="55468BCA"/>
    <w:rsid w:val="555BE575"/>
    <w:rsid w:val="555E6D8D"/>
    <w:rsid w:val="55845F20"/>
    <w:rsid w:val="558F0A15"/>
    <w:rsid w:val="55B90075"/>
    <w:rsid w:val="561EF017"/>
    <w:rsid w:val="564E6E36"/>
    <w:rsid w:val="56588974"/>
    <w:rsid w:val="565D8A7B"/>
    <w:rsid w:val="566111B0"/>
    <w:rsid w:val="56AD119F"/>
    <w:rsid w:val="56BEF913"/>
    <w:rsid w:val="570A25D5"/>
    <w:rsid w:val="570FA625"/>
    <w:rsid w:val="57117023"/>
    <w:rsid w:val="5714B529"/>
    <w:rsid w:val="571BEF61"/>
    <w:rsid w:val="576463B6"/>
    <w:rsid w:val="578D00A9"/>
    <w:rsid w:val="57E0327F"/>
    <w:rsid w:val="5803699D"/>
    <w:rsid w:val="581AB10A"/>
    <w:rsid w:val="58213357"/>
    <w:rsid w:val="582DCACC"/>
    <w:rsid w:val="582FD2B8"/>
    <w:rsid w:val="58494D0A"/>
    <w:rsid w:val="585711FD"/>
    <w:rsid w:val="58635666"/>
    <w:rsid w:val="5878EF2E"/>
    <w:rsid w:val="5890127D"/>
    <w:rsid w:val="589A20B3"/>
    <w:rsid w:val="58A0CDBA"/>
    <w:rsid w:val="58B7BFC2"/>
    <w:rsid w:val="58E232FD"/>
    <w:rsid w:val="5903C7AF"/>
    <w:rsid w:val="59056D85"/>
    <w:rsid w:val="5918DCB5"/>
    <w:rsid w:val="5928D10A"/>
    <w:rsid w:val="59602821"/>
    <w:rsid w:val="59917B68"/>
    <w:rsid w:val="59A01B95"/>
    <w:rsid w:val="59C37575"/>
    <w:rsid w:val="59D7F6DD"/>
    <w:rsid w:val="5A31DEB0"/>
    <w:rsid w:val="5A739930"/>
    <w:rsid w:val="5A8EB5A4"/>
    <w:rsid w:val="5A967932"/>
    <w:rsid w:val="5B222D2E"/>
    <w:rsid w:val="5B232FF6"/>
    <w:rsid w:val="5B30569D"/>
    <w:rsid w:val="5BC9A4A4"/>
    <w:rsid w:val="5BE06CF0"/>
    <w:rsid w:val="5BE2FC4C"/>
    <w:rsid w:val="5C07E65F"/>
    <w:rsid w:val="5C7912DA"/>
    <w:rsid w:val="5C7CED65"/>
    <w:rsid w:val="5C9067E4"/>
    <w:rsid w:val="5C961A4F"/>
    <w:rsid w:val="5CACE258"/>
    <w:rsid w:val="5CBF0057"/>
    <w:rsid w:val="5CC91C2A"/>
    <w:rsid w:val="5CD7774B"/>
    <w:rsid w:val="5CE124B4"/>
    <w:rsid w:val="5CE9F5D5"/>
    <w:rsid w:val="5D7446A9"/>
    <w:rsid w:val="5D82DB55"/>
    <w:rsid w:val="5D8B9FAC"/>
    <w:rsid w:val="5DA31B7A"/>
    <w:rsid w:val="5DB5B844"/>
    <w:rsid w:val="5DE3D3B9"/>
    <w:rsid w:val="5E2C3845"/>
    <w:rsid w:val="5E701694"/>
    <w:rsid w:val="5EA4BC65"/>
    <w:rsid w:val="5EB61712"/>
    <w:rsid w:val="5EEFD62C"/>
    <w:rsid w:val="5EF2F44B"/>
    <w:rsid w:val="5F014566"/>
    <w:rsid w:val="5F0A6EA0"/>
    <w:rsid w:val="5F24DEFA"/>
    <w:rsid w:val="5F417E41"/>
    <w:rsid w:val="5F43938F"/>
    <w:rsid w:val="5F783073"/>
    <w:rsid w:val="5FAE64DD"/>
    <w:rsid w:val="5FC808A6"/>
    <w:rsid w:val="5FCDA992"/>
    <w:rsid w:val="5FD07722"/>
    <w:rsid w:val="5FF68AAE"/>
    <w:rsid w:val="5FF8CF66"/>
    <w:rsid w:val="6006727B"/>
    <w:rsid w:val="6025C2EF"/>
    <w:rsid w:val="6068F9BE"/>
    <w:rsid w:val="607EAFED"/>
    <w:rsid w:val="60A53298"/>
    <w:rsid w:val="60C1F2B7"/>
    <w:rsid w:val="611400D4"/>
    <w:rsid w:val="612E35F9"/>
    <w:rsid w:val="6158C408"/>
    <w:rsid w:val="6172CC9B"/>
    <w:rsid w:val="618E55F5"/>
    <w:rsid w:val="619AF054"/>
    <w:rsid w:val="61A34DF5"/>
    <w:rsid w:val="620EA7E1"/>
    <w:rsid w:val="62468732"/>
    <w:rsid w:val="624B2B03"/>
    <w:rsid w:val="62576CE5"/>
    <w:rsid w:val="62603CFA"/>
    <w:rsid w:val="627727E3"/>
    <w:rsid w:val="6288FA35"/>
    <w:rsid w:val="62AC4FCB"/>
    <w:rsid w:val="62DAB7D1"/>
    <w:rsid w:val="62DB9F07"/>
    <w:rsid w:val="62F13ADA"/>
    <w:rsid w:val="632DD57E"/>
    <w:rsid w:val="63307028"/>
    <w:rsid w:val="63409B6F"/>
    <w:rsid w:val="6347E5BD"/>
    <w:rsid w:val="638433DD"/>
    <w:rsid w:val="63D1B3CE"/>
    <w:rsid w:val="6401BD6D"/>
    <w:rsid w:val="64175C26"/>
    <w:rsid w:val="6470B33A"/>
    <w:rsid w:val="647B34F7"/>
    <w:rsid w:val="6484B7F8"/>
    <w:rsid w:val="649EDEFF"/>
    <w:rsid w:val="64ADE97B"/>
    <w:rsid w:val="64B4F237"/>
    <w:rsid w:val="64D52409"/>
    <w:rsid w:val="64D7FC42"/>
    <w:rsid w:val="64E1D124"/>
    <w:rsid w:val="64ED92DA"/>
    <w:rsid w:val="654EAADA"/>
    <w:rsid w:val="6580EEF1"/>
    <w:rsid w:val="65AEC8A5"/>
    <w:rsid w:val="65C65766"/>
    <w:rsid w:val="65FA60A6"/>
    <w:rsid w:val="66533E51"/>
    <w:rsid w:val="665A85E8"/>
    <w:rsid w:val="66647928"/>
    <w:rsid w:val="666810EA"/>
    <w:rsid w:val="66A2D10E"/>
    <w:rsid w:val="66BCAB39"/>
    <w:rsid w:val="670426AD"/>
    <w:rsid w:val="672E9991"/>
    <w:rsid w:val="67323906"/>
    <w:rsid w:val="674E48DB"/>
    <w:rsid w:val="675BD3DD"/>
    <w:rsid w:val="675F7724"/>
    <w:rsid w:val="67A1584A"/>
    <w:rsid w:val="67C82FCF"/>
    <w:rsid w:val="68669420"/>
    <w:rsid w:val="68791794"/>
    <w:rsid w:val="689C4116"/>
    <w:rsid w:val="68B0447D"/>
    <w:rsid w:val="68CA69F2"/>
    <w:rsid w:val="68DA330D"/>
    <w:rsid w:val="68E4BC27"/>
    <w:rsid w:val="690E31F1"/>
    <w:rsid w:val="694FC4FC"/>
    <w:rsid w:val="697F150B"/>
    <w:rsid w:val="698ADF13"/>
    <w:rsid w:val="699D1702"/>
    <w:rsid w:val="699FB1AC"/>
    <w:rsid w:val="69AF0835"/>
    <w:rsid w:val="6A02DFA9"/>
    <w:rsid w:val="6A0A386F"/>
    <w:rsid w:val="6A370F67"/>
    <w:rsid w:val="6A3A60E1"/>
    <w:rsid w:val="6A6575F2"/>
    <w:rsid w:val="6A68C7D5"/>
    <w:rsid w:val="6A85E99D"/>
    <w:rsid w:val="6AE8FE48"/>
    <w:rsid w:val="6B0ABB4D"/>
    <w:rsid w:val="6B26AF74"/>
    <w:rsid w:val="6B4BAD54"/>
    <w:rsid w:val="6B6C080E"/>
    <w:rsid w:val="6B9181A3"/>
    <w:rsid w:val="6BB358B9"/>
    <w:rsid w:val="6C075C7F"/>
    <w:rsid w:val="6C1A3E82"/>
    <w:rsid w:val="6C559758"/>
    <w:rsid w:val="6C9BDE07"/>
    <w:rsid w:val="6CCC7E39"/>
    <w:rsid w:val="6CEA04A8"/>
    <w:rsid w:val="6CFFBD64"/>
    <w:rsid w:val="6D0C930C"/>
    <w:rsid w:val="6D23BA7C"/>
    <w:rsid w:val="6D23BA7C"/>
    <w:rsid w:val="6D4FB8A2"/>
    <w:rsid w:val="6D715F9C"/>
    <w:rsid w:val="6D7201A3"/>
    <w:rsid w:val="6D9B2C13"/>
    <w:rsid w:val="6DFE8B37"/>
    <w:rsid w:val="6E1A7ABB"/>
    <w:rsid w:val="6E5E5036"/>
    <w:rsid w:val="6E9B8DC5"/>
    <w:rsid w:val="6EAB1641"/>
    <w:rsid w:val="6EC403C8"/>
    <w:rsid w:val="6EFB69A5"/>
    <w:rsid w:val="6F08812F"/>
    <w:rsid w:val="6F10FEC9"/>
    <w:rsid w:val="6F5B607A"/>
    <w:rsid w:val="6F6071C5"/>
    <w:rsid w:val="6FAB41FB"/>
    <w:rsid w:val="6FCE035A"/>
    <w:rsid w:val="6FD38C99"/>
    <w:rsid w:val="6FDB8B04"/>
    <w:rsid w:val="6FF754CD"/>
    <w:rsid w:val="6FFA2097"/>
    <w:rsid w:val="701F0AAA"/>
    <w:rsid w:val="7022BE5C"/>
    <w:rsid w:val="70375E26"/>
    <w:rsid w:val="703B9BDE"/>
    <w:rsid w:val="704AB4FB"/>
    <w:rsid w:val="7050C849"/>
    <w:rsid w:val="709A489B"/>
    <w:rsid w:val="709B757C"/>
    <w:rsid w:val="70A45190"/>
    <w:rsid w:val="70F25347"/>
    <w:rsid w:val="71137724"/>
    <w:rsid w:val="719F962F"/>
    <w:rsid w:val="71ACDC22"/>
    <w:rsid w:val="71CC15E2"/>
    <w:rsid w:val="71FAF95D"/>
    <w:rsid w:val="723EA628"/>
    <w:rsid w:val="72607776"/>
    <w:rsid w:val="7261C187"/>
    <w:rsid w:val="728BAB6C"/>
    <w:rsid w:val="7297A8CE"/>
    <w:rsid w:val="72A65B81"/>
    <w:rsid w:val="72C73340"/>
    <w:rsid w:val="72EB89B9"/>
    <w:rsid w:val="72F811ED"/>
    <w:rsid w:val="730850A5"/>
    <w:rsid w:val="7333149D"/>
    <w:rsid w:val="733B53BE"/>
    <w:rsid w:val="734E8178"/>
    <w:rsid w:val="7361337D"/>
    <w:rsid w:val="7367E643"/>
    <w:rsid w:val="739204BE"/>
    <w:rsid w:val="73996087"/>
    <w:rsid w:val="73BBF89C"/>
    <w:rsid w:val="73EBB24C"/>
    <w:rsid w:val="741487AF"/>
    <w:rsid w:val="74291C0E"/>
    <w:rsid w:val="742A24B2"/>
    <w:rsid w:val="742A37A0"/>
    <w:rsid w:val="744211FB"/>
    <w:rsid w:val="7451CC7A"/>
    <w:rsid w:val="7454A45E"/>
    <w:rsid w:val="749F9621"/>
    <w:rsid w:val="74A95A36"/>
    <w:rsid w:val="7506FDEF"/>
    <w:rsid w:val="750BA42A"/>
    <w:rsid w:val="7515528F"/>
    <w:rsid w:val="753F0681"/>
    <w:rsid w:val="7571C2A6"/>
    <w:rsid w:val="758209D3"/>
    <w:rsid w:val="759D7300"/>
    <w:rsid w:val="75B58AA5"/>
    <w:rsid w:val="75B6C42E"/>
    <w:rsid w:val="75C59EF8"/>
    <w:rsid w:val="75D0CA15"/>
    <w:rsid w:val="75D1B488"/>
    <w:rsid w:val="761A2163"/>
    <w:rsid w:val="76230081"/>
    <w:rsid w:val="767BE889"/>
    <w:rsid w:val="767C91DC"/>
    <w:rsid w:val="767F2908"/>
    <w:rsid w:val="7686223A"/>
    <w:rsid w:val="76865966"/>
    <w:rsid w:val="768A9ED3"/>
    <w:rsid w:val="768C5DA2"/>
    <w:rsid w:val="7693C54F"/>
    <w:rsid w:val="76A96367"/>
    <w:rsid w:val="76B7F814"/>
    <w:rsid w:val="76C5DD4F"/>
    <w:rsid w:val="770BF60A"/>
    <w:rsid w:val="770D24EC"/>
    <w:rsid w:val="774B4448"/>
    <w:rsid w:val="775D7A85"/>
    <w:rsid w:val="776C9A76"/>
    <w:rsid w:val="7777C99B"/>
    <w:rsid w:val="7779E52D"/>
    <w:rsid w:val="77844CD5"/>
    <w:rsid w:val="778C4520"/>
    <w:rsid w:val="77B93F4E"/>
    <w:rsid w:val="77CB853D"/>
    <w:rsid w:val="78210A6A"/>
    <w:rsid w:val="78332C94"/>
    <w:rsid w:val="784425C9"/>
    <w:rsid w:val="785BDA2E"/>
    <w:rsid w:val="786C8AC1"/>
    <w:rsid w:val="78707F4E"/>
    <w:rsid w:val="7896199D"/>
    <w:rsid w:val="78BC01A8"/>
    <w:rsid w:val="78BCA1D0"/>
    <w:rsid w:val="78C94E44"/>
    <w:rsid w:val="78CD3079"/>
    <w:rsid w:val="78E500C7"/>
    <w:rsid w:val="791984F8"/>
    <w:rsid w:val="7947AF9B"/>
    <w:rsid w:val="79676381"/>
    <w:rsid w:val="79689C9A"/>
    <w:rsid w:val="796E2DB1"/>
    <w:rsid w:val="7999AB01"/>
    <w:rsid w:val="79BC4910"/>
    <w:rsid w:val="79E91527"/>
    <w:rsid w:val="7A1743D4"/>
    <w:rsid w:val="7A5FA94C"/>
    <w:rsid w:val="7A82A06E"/>
    <w:rsid w:val="7AA7CDB3"/>
    <w:rsid w:val="7AC79FFE"/>
    <w:rsid w:val="7AD24525"/>
    <w:rsid w:val="7AF6D64B"/>
    <w:rsid w:val="7AFBC547"/>
    <w:rsid w:val="7B694BB2"/>
    <w:rsid w:val="7B89C417"/>
    <w:rsid w:val="7BD88995"/>
    <w:rsid w:val="7BF44292"/>
    <w:rsid w:val="7C084AF5"/>
    <w:rsid w:val="7C0CB484"/>
    <w:rsid w:val="7C34156A"/>
    <w:rsid w:val="7C4592C2"/>
    <w:rsid w:val="7C495367"/>
    <w:rsid w:val="7C7AA968"/>
    <w:rsid w:val="7C94ECB9"/>
    <w:rsid w:val="7CAB9C88"/>
    <w:rsid w:val="7CAE43F4"/>
    <w:rsid w:val="7CE9A0CD"/>
    <w:rsid w:val="7CF38691"/>
    <w:rsid w:val="7CF563BE"/>
    <w:rsid w:val="7D1FC828"/>
    <w:rsid w:val="7D2F4B51"/>
    <w:rsid w:val="7D391A66"/>
    <w:rsid w:val="7D782CB1"/>
    <w:rsid w:val="7DB30998"/>
    <w:rsid w:val="7DB67AF6"/>
    <w:rsid w:val="7DED4CA3"/>
    <w:rsid w:val="7E139AF6"/>
    <w:rsid w:val="7E1B4758"/>
    <w:rsid w:val="7E3A09F1"/>
    <w:rsid w:val="7E62C003"/>
    <w:rsid w:val="7E6345AB"/>
    <w:rsid w:val="7E75C70A"/>
    <w:rsid w:val="7E7F9E13"/>
    <w:rsid w:val="7E874EFA"/>
    <w:rsid w:val="7E9A0095"/>
    <w:rsid w:val="7EA07A95"/>
    <w:rsid w:val="7EFBE36B"/>
    <w:rsid w:val="7F11008F"/>
    <w:rsid w:val="7F331A6F"/>
    <w:rsid w:val="7F6BCEB5"/>
    <w:rsid w:val="7F77EFCC"/>
    <w:rsid w:val="7F7971CA"/>
    <w:rsid w:val="7F7D346B"/>
    <w:rsid w:val="7F9A9AD9"/>
    <w:rsid w:val="7FF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36B"/>
  <w15:chartTrackingRefBased/>
  <w15:docId w15:val="{EF726E14-D6E8-4778-A42A-36B822C0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3E7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AA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4AA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3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imperiallondon.sharepoint.com/:x:/r/sites/COVID19Hospitalizations-Economicimpactprivate/Shared%20Documents/Economic%20impact%20(private)/Overflow%20deaths%20%26%20hospitalisations/HF_full_icd_28_09_2020.xlsx?d=wd3dbc26228154554893604185c07defe&amp;csf=1&amp;web=1&amp;e=vvMpME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ICD-10_Chapter_II:_Neoplasms" TargetMode="External" Id="rId13" /><Relationship Type="http://schemas.openxmlformats.org/officeDocument/2006/relationships/hyperlink" Target="https://en.wikipedia.org/wiki/ICD-10_Chapter_VII:_Diseases_of_the_eye,_adnexa" TargetMode="External" Id="rId18" /><Relationship Type="http://schemas.openxmlformats.org/officeDocument/2006/relationships/hyperlink" Target="https://en.wikipedia.org/wiki/ICD-10_Chapter_XV:_Pregnancy,_childbirth_and_the_puerperium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en.wikipedia.org/wiki/ICD-10_Chapter_X:_Diseases_of_the_respiratory_system" TargetMode="External" Id="rId21" /><Relationship Type="http://schemas.microsoft.com/office/2011/relationships/people" Target="people.xml" Id="rId34" /><Relationship Type="http://schemas.openxmlformats.org/officeDocument/2006/relationships/webSettings" Target="webSettings.xml" Id="rId7" /><Relationship Type="http://schemas.openxmlformats.org/officeDocument/2006/relationships/hyperlink" Target="https://en.wikipedia.org/wiki/ICD-10_Chapter_I:_Certain_infectious_and_parasitic_diseases" TargetMode="External" Id="rId12" /><Relationship Type="http://schemas.openxmlformats.org/officeDocument/2006/relationships/hyperlink" Target="https://en.wikipedia.org/wiki/ICD-10_Chapter_VI:_Diseases_of_the_nervous_system" TargetMode="External" Id="rId17" /><Relationship Type="http://schemas.openxmlformats.org/officeDocument/2006/relationships/hyperlink" Target="https://en.wikipedia.org/wiki/ICD-10_Chapter_XIV:_Diseases_of_the_genitourinary_system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hyperlink" Target="https://en.wikipedia.org/wiki/ICD-10_Chapter_V:_Mental_and_behavioural_disorders" TargetMode="External" Id="rId16" /><Relationship Type="http://schemas.openxmlformats.org/officeDocument/2006/relationships/hyperlink" Target="https://en.wikipedia.org/wiki/ICD-10_Chapter_IX:_Diseases_of_the_circulatory_system" TargetMode="External" Id="rId20" /><Relationship Type="http://schemas.openxmlformats.org/officeDocument/2006/relationships/hyperlink" Target="https://en.wikipedia.org/wiki/ICD-10_Chapter_XVIII:_Symptoms,_signs_and_abnormal_clinical_and_laboratory_findings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hyperlink" Target="https://en.wikipedia.org/wiki/ICD-10_Chapter_XIII:_Diseases_of_the_musculoskeletal_system_and_connective_tissue" TargetMode="External" Id="rId24" /><Relationship Type="http://schemas.openxmlformats.org/officeDocument/2006/relationships/hyperlink" Target="https://en.wikipedia.org/wiki/ICD-10_Chapter_XXI:_Factors_influencing_health_status_and_contact_with_health_services" TargetMode="External" Id="rId32" /><Relationship Type="http://schemas.openxmlformats.org/officeDocument/2006/relationships/styles" Target="styles.xml" Id="rId5" /><Relationship Type="http://schemas.openxmlformats.org/officeDocument/2006/relationships/hyperlink" Target="https://en.wikipedia.org/wiki/ICD-10_Chapter_IV:_Endocrine,_nutritional_and_metabolic_diseases" TargetMode="External" Id="rId15" /><Relationship Type="http://schemas.openxmlformats.org/officeDocument/2006/relationships/hyperlink" Target="https://en.wikipedia.org/wiki/ICD-10_Chapter_XII:_Diseases_of_the_skin_and_subcutaneous_tissue" TargetMode="External" Id="rId23" /><Relationship Type="http://schemas.openxmlformats.org/officeDocument/2006/relationships/hyperlink" Target="https://en.wikipedia.org/wiki/ICD-10_Chapter_XVII:_Congenital_malformations,_deformations_and_chromosomal_abnormalities" TargetMode="External" Id="rId28" /><Relationship Type="http://schemas.microsoft.com/office/2019/05/relationships/documenttasks" Target="documenttasks/documenttasks1.xml" Id="rId36" /><Relationship Type="http://schemas.microsoft.com/office/2016/09/relationships/commentsIds" Target="commentsIds.xml" Id="rId10" /><Relationship Type="http://schemas.openxmlformats.org/officeDocument/2006/relationships/hyperlink" Target="https://en.wikipedia.org/wiki/ICD-10_Chapter_VIII:_Diseases_of_the_ear_and_mastoid_process" TargetMode="External" Id="rId19" /><Relationship Type="http://schemas.openxmlformats.org/officeDocument/2006/relationships/hyperlink" Target="https://en.wikipedia.org/wiki/ICD-10_Chapter_XX:_External_causes_of_morbidity_and_mortality" TargetMode="External" Id="rId31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hyperlink" Target="https://en.wikipedia.org/wiki/ICD-10_Chapter_III:_Diseases_of_the_blood_and_blood-forming_organs,_and_certain_disorders_involving_the_immune_mechanism" TargetMode="External" Id="rId14" /><Relationship Type="http://schemas.openxmlformats.org/officeDocument/2006/relationships/hyperlink" Target="https://en.wikipedia.org/wiki/ICD-10_Chapter_XI:_Diseases_of_the_digestive_system" TargetMode="External" Id="rId22" /><Relationship Type="http://schemas.openxmlformats.org/officeDocument/2006/relationships/hyperlink" Target="https://en.wikipedia.org/wiki/ICD-10_Chapter_XVI:_Certain_conditions_originating_in_the_perinatal_period" TargetMode="External" Id="rId27" /><Relationship Type="http://schemas.openxmlformats.org/officeDocument/2006/relationships/hyperlink" Target="https://en.wikipedia.org/wiki/ICD-10_Chapter_XIX:_Injury,_poisoning_and_certain_other_consequences_of_external_causes" TargetMode="External" Id="rId30" /><Relationship Type="http://schemas.openxmlformats.org/officeDocument/2006/relationships/theme" Target="theme/theme1.xml" Id="rId35" /><Relationship Type="http://schemas.openxmlformats.org/officeDocument/2006/relationships/comments" Target="comments.xml" Id="rId8" /><Relationship Type="http://schemas.openxmlformats.org/officeDocument/2006/relationships/hyperlink" Target="https://digital.nhs.uk/binaries/content/assets/website-assets/data-and-information/data-tools-and-services/data-services/hospital-episode-statistics/hes-data-dictionary/dd-apc_v12.pdf" TargetMode="External" Id="R9fcc6105248e4175" /><Relationship Type="http://schemas.openxmlformats.org/officeDocument/2006/relationships/hyperlink" Target="https://www.england.nhs.uk/statistics/wp-content/uploads/sites/2/2020/06/KH03-Guidance-June-2020-FINAL.pdf" TargetMode="External" Id="R9a383d37d598459e" /><Relationship Type="http://schemas.openxmlformats.org/officeDocument/2006/relationships/hyperlink" Target="https://digital.nhs.uk/binaries/content/assets/legacy/pdf/h/t/msitreps_guidance.pdf" TargetMode="External" Id="R36add999e66c41c6" /><Relationship Type="http://schemas.openxmlformats.org/officeDocument/2006/relationships/hyperlink" Target="https://www.england.nhs.uk/national-cost-collection/" TargetMode="External" Id="R6aef18e2ca2b49dd" /></Relationships>
</file>

<file path=word/documenttasks/documenttasks1.xml><?xml version="1.0" encoding="utf-8"?>
<t:Tasks xmlns:t="http://schemas.microsoft.com/office/tasks/2019/documenttasks" xmlns:oel="http://schemas.microsoft.com/office/2019/extlst">
  <t:Task id="{46353ECA-C400-4FB6-A9F6-45071E5DC091}">
    <t:Anchor>
      <t:Comment id="1555560432"/>
    </t:Anchor>
    <t:History>
      <t:Event id="{9EEEE1CF-3588-43EB-8EC9-A3964C24CC7B}" time="2021-01-18T17:30:43Z">
        <t:Attribution userId="S::dr314@ic.ac.uk::644286c3-d847-4598-89a1-949697ff78c6" userProvider="AD" userName="Rizmie, Dheeya A"/>
        <t:Anchor>
          <t:Comment id="1555560432"/>
        </t:Anchor>
        <t:Create/>
      </t:Event>
      <t:Event id="{A74254DB-243D-4594-9982-4F1BFABA2228}" time="2021-01-18T17:30:43Z">
        <t:Attribution userId="S::dr314@ic.ac.uk::644286c3-d847-4598-89a1-949697ff78c6" userProvider="AD" userName="Rizmie, Dheeya A"/>
        <t:Anchor>
          <t:Comment id="1555560432"/>
        </t:Anchor>
        <t:Assign userId="S::jd2117@ic.ac.uk::1cc8cf64-a8a5-4fcc-a265-0723ee09d93d" userProvider="AD" userName="D'Aeth, Josh"/>
      </t:Event>
      <t:Event id="{FC128D15-71E3-41CD-BAF6-8B626E6E8B4F}" time="2021-01-18T17:30:43Z">
        <t:Attribution userId="S::dr314@ic.ac.uk::644286c3-d847-4598-89a1-949697ff78c6" userProvider="AD" userName="Rizmie, Dheeya A"/>
        <t:Anchor>
          <t:Comment id="1555560432"/>
        </t:Anchor>
        <t:SetTitle title="@D'Aeth, Josh"/>
      </t:Event>
    </t:History>
  </t:Task>
  <t:Task id="{3C644540-6E82-4FDC-927F-741DF36E81EF}">
    <t:Anchor>
      <t:Comment id="599000163"/>
    </t:Anchor>
    <t:History>
      <t:Event id="{842A2DC9-E9BE-4D9E-9EF0-93129C92B4CF}" time="2021-01-21T18:26:20Z">
        <t:Attribution userId="S::mmiraldo@ic.ac.uk::c5e0fc82-c71c-4318-8d06-337de91ddf96" userProvider="AD" userName="Miraldo, Marisa"/>
        <t:Anchor>
          <t:Comment id="717361829"/>
        </t:Anchor>
        <t:Create/>
      </t:Event>
      <t:Event id="{9FEE3B9E-BB96-4B49-B326-D3F2D4E4E4BF}" time="2021-01-21T18:26:20Z">
        <t:Attribution userId="S::mmiraldo@ic.ac.uk::c5e0fc82-c71c-4318-8d06-337de91ddf96" userProvider="AD" userName="Miraldo, Marisa"/>
        <t:Anchor>
          <t:Comment id="717361829"/>
        </t:Anchor>
        <t:Assign userId="S::dr314@ic.ac.uk::644286c3-d847-4598-89a1-949697ff78c6" userProvider="AD" userName="Rizmie, Dheeya A"/>
      </t:Event>
      <t:Event id="{08BFFD92-B03C-4E25-BEFE-066C92D2F132}" time="2021-01-21T18:26:20Z">
        <t:Attribution userId="S::mmiraldo@ic.ac.uk::c5e0fc82-c71c-4318-8d06-337de91ddf96" userProvider="AD" userName="Miraldo, Marisa"/>
        <t:Anchor>
          <t:Comment id="717361829"/>
        </t:Anchor>
        <t:SetTitle title="yes i think we should. @Rizmie, Dheeya A can you add?"/>
      </t:Event>
      <t:Event id="{3FBA8397-C8FF-4273-BA52-C60AD6DDA304}" time="2021-01-22T14:48:55.626Z">
        <t:Attribution userId="S::jd2117@ic.ac.uk::1cc8cf64-a8a5-4fcc-a265-0723ee09d93d" userProvider="AD" userName="D'Aeth, Josh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bc82e32-9aca-4248-b2dd-e19ae99a32a7">
      <UserInfo>
        <DisplayName>Moret, Stefano</DisplayName>
        <AccountId>49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88E401C57BC44AB8494566B1B13BB" ma:contentTypeVersion="11" ma:contentTypeDescription="Create a new document." ma:contentTypeScope="" ma:versionID="335fa19b2baf013182ae942757afa55c">
  <xsd:schema xmlns:xsd="http://www.w3.org/2001/XMLSchema" xmlns:xs="http://www.w3.org/2001/XMLSchema" xmlns:p="http://schemas.microsoft.com/office/2006/metadata/properties" xmlns:ns2="05040f40-cd74-46b6-93b5-3465c9accd06" xmlns:ns3="7bc82e32-9aca-4248-b2dd-e19ae99a32a7" targetNamespace="http://schemas.microsoft.com/office/2006/metadata/properties" ma:root="true" ma:fieldsID="d6336cf90403654a0b60af277fb4928c" ns2:_="" ns3:_="">
    <xsd:import namespace="05040f40-cd74-46b6-93b5-3465c9accd06"/>
    <xsd:import namespace="7bc82e32-9aca-4248-b2dd-e19ae99a3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40f40-cd74-46b6-93b5-3465c9ac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2e32-9aca-4248-b2dd-e19ae99a3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A0BACF-003A-4517-86A5-453F23CFBD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ED6E9-4963-419F-84D6-C4D365809C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684FF2-65AA-40C5-9845-520EA3323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40f40-cd74-46b6-93b5-3465c9accd06"/>
    <ds:schemaRef ds:uri="7bc82e32-9aca-4248-b2dd-e19ae99a3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D'Aeth, Josh</dc:creator>
  <cp:keywords/>
  <dc:description/>
  <cp:lastModifiedBy>D'Aeth, Josh</cp:lastModifiedBy>
  <cp:revision>56</cp:revision>
  <dcterms:created xsi:type="dcterms:W3CDTF">2021-01-15T02:57:00Z</dcterms:created>
  <dcterms:modified xsi:type="dcterms:W3CDTF">2021-01-22T15:24:04Z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0x01010006688E401C57BC44AB8494566B1B13BB</vt:lpwstr>
  </property>
</Properties>
</file>